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921"/>
        <w:gridCol w:w="6291"/>
      </w:tblGrid>
      <w:tr w:rsidR="000F380A" w:rsidRPr="00B1267B" w:rsidTr="00723CD8">
        <w:tc>
          <w:tcPr>
            <w:tcW w:w="10203" w:type="dxa"/>
            <w:gridSpan w:val="2"/>
            <w:tcBorders>
              <w:top w:val="nil"/>
              <w:left w:val="nil"/>
              <w:bottom w:val="nil"/>
              <w:right w:val="nil"/>
            </w:tcBorders>
          </w:tcPr>
          <w:p w:rsidR="000F380A" w:rsidRPr="00B1267B" w:rsidRDefault="000F380A" w:rsidP="007E47A3">
            <w:pPr>
              <w:rPr>
                <w:b/>
                <w:bCs/>
                <w:sz w:val="24"/>
              </w:rPr>
            </w:pPr>
          </w:p>
          <w:p w:rsidR="000F380A" w:rsidRDefault="000F380A" w:rsidP="007E47A3">
            <w:pPr>
              <w:rPr>
                <w:b/>
                <w:bCs/>
                <w:sz w:val="24"/>
              </w:rPr>
            </w:pPr>
          </w:p>
          <w:p w:rsidR="00B1267B" w:rsidRDefault="00B1267B" w:rsidP="007E47A3">
            <w:pPr>
              <w:rPr>
                <w:b/>
                <w:bCs/>
                <w:sz w:val="24"/>
              </w:rPr>
            </w:pPr>
          </w:p>
          <w:p w:rsidR="00B1267B" w:rsidRDefault="00B1267B" w:rsidP="007E47A3">
            <w:pPr>
              <w:rPr>
                <w:b/>
                <w:bCs/>
                <w:sz w:val="24"/>
              </w:rPr>
            </w:pPr>
          </w:p>
          <w:p w:rsidR="00B1267B" w:rsidRDefault="00B1267B" w:rsidP="007E47A3">
            <w:pPr>
              <w:rPr>
                <w:b/>
                <w:bCs/>
                <w:sz w:val="24"/>
              </w:rPr>
            </w:pPr>
          </w:p>
          <w:p w:rsidR="00B1267B" w:rsidRDefault="00B1267B" w:rsidP="007E47A3">
            <w:pPr>
              <w:rPr>
                <w:b/>
                <w:bCs/>
                <w:sz w:val="24"/>
              </w:rPr>
            </w:pPr>
          </w:p>
          <w:p w:rsidR="00B1267B" w:rsidRPr="00B1267B" w:rsidRDefault="00B1267B" w:rsidP="007E47A3">
            <w:pPr>
              <w:tabs>
                <w:tab w:val="left" w:pos="9855"/>
              </w:tabs>
              <w:rPr>
                <w:b/>
                <w:bCs/>
                <w:sz w:val="24"/>
              </w:rPr>
            </w:pPr>
          </w:p>
          <w:p w:rsidR="000F380A" w:rsidRPr="00B1267B" w:rsidRDefault="000F380A" w:rsidP="007E47A3">
            <w:pPr>
              <w:rPr>
                <w:b/>
                <w:bCs/>
                <w:sz w:val="24"/>
              </w:rPr>
            </w:pPr>
          </w:p>
          <w:p w:rsidR="000F380A" w:rsidRPr="00B1267B" w:rsidRDefault="000F380A" w:rsidP="007E47A3">
            <w:pPr>
              <w:rPr>
                <w:b/>
                <w:bCs/>
                <w:sz w:val="24"/>
              </w:rPr>
            </w:pPr>
          </w:p>
          <w:p w:rsidR="000F380A" w:rsidRPr="00B1267B" w:rsidRDefault="000F380A" w:rsidP="007E47A3">
            <w:pPr>
              <w:rPr>
                <w:b/>
                <w:bCs/>
                <w:sz w:val="24"/>
              </w:rPr>
            </w:pPr>
          </w:p>
          <w:p w:rsidR="000F380A" w:rsidRPr="006E4AE3" w:rsidRDefault="00B1267B" w:rsidP="007E47A3">
            <w:pPr>
              <w:pStyle w:val="Anfhrungszeichen"/>
              <w:jc w:val="center"/>
              <w:rPr>
                <w:rStyle w:val="IntensiveHervorhebung"/>
              </w:rPr>
            </w:pPr>
            <w:r w:rsidRPr="006E4AE3">
              <w:rPr>
                <w:rStyle w:val="IntensiveHervorhebung"/>
              </w:rPr>
              <w:t>HWR-Chat-Programm</w:t>
            </w:r>
          </w:p>
          <w:p w:rsidR="000F380A" w:rsidRPr="006E4AE3" w:rsidRDefault="000F380A" w:rsidP="007E47A3">
            <w:pPr>
              <w:jc w:val="center"/>
              <w:rPr>
                <w:rStyle w:val="IntensiveHervorhebung"/>
                <w:sz w:val="40"/>
                <w:szCs w:val="40"/>
              </w:rPr>
            </w:pPr>
          </w:p>
          <w:p w:rsidR="000F380A" w:rsidRPr="006E4AE3" w:rsidRDefault="00B1267B" w:rsidP="007E47A3">
            <w:pPr>
              <w:pStyle w:val="Untertitel"/>
              <w:jc w:val="center"/>
              <w:rPr>
                <w:rStyle w:val="IntensiveHervorhebung"/>
                <w:sz w:val="40"/>
                <w:szCs w:val="40"/>
              </w:rPr>
            </w:pPr>
            <w:r w:rsidRPr="006E4AE3">
              <w:rPr>
                <w:rStyle w:val="IntensiveHervorhebung"/>
                <w:sz w:val="40"/>
                <w:szCs w:val="40"/>
              </w:rPr>
              <w:t>Pflichtenheft</w:t>
            </w:r>
          </w:p>
          <w:p w:rsidR="000F380A" w:rsidRPr="00B1267B" w:rsidRDefault="000F380A" w:rsidP="007E47A3">
            <w:pPr>
              <w:rPr>
                <w:sz w:val="24"/>
                <w:szCs w:val="24"/>
              </w:rPr>
            </w:pPr>
          </w:p>
          <w:p w:rsidR="000F380A" w:rsidRPr="00B1267B" w:rsidRDefault="000F380A" w:rsidP="007E47A3">
            <w:pPr>
              <w:rPr>
                <w:sz w:val="24"/>
                <w:szCs w:val="24"/>
              </w:rPr>
            </w:pPr>
          </w:p>
          <w:p w:rsidR="000F380A" w:rsidRPr="00B1267B" w:rsidRDefault="000F380A" w:rsidP="007E47A3">
            <w:pPr>
              <w:rPr>
                <w:sz w:val="24"/>
                <w:szCs w:val="24"/>
              </w:rPr>
            </w:pPr>
          </w:p>
          <w:p w:rsidR="000F380A" w:rsidRDefault="000F380A" w:rsidP="007E47A3">
            <w:pPr>
              <w:rPr>
                <w:sz w:val="24"/>
                <w:szCs w:val="24"/>
              </w:rPr>
            </w:pPr>
          </w:p>
          <w:p w:rsidR="00B1267B" w:rsidRDefault="00B1267B" w:rsidP="007E47A3">
            <w:pPr>
              <w:rPr>
                <w:sz w:val="24"/>
                <w:szCs w:val="24"/>
              </w:rPr>
            </w:pPr>
          </w:p>
          <w:p w:rsidR="00B1267B" w:rsidRDefault="00B1267B" w:rsidP="007E47A3">
            <w:pPr>
              <w:rPr>
                <w:sz w:val="24"/>
                <w:szCs w:val="24"/>
              </w:rPr>
            </w:pPr>
          </w:p>
          <w:p w:rsidR="00B1267B" w:rsidRDefault="00B1267B" w:rsidP="007E47A3">
            <w:pPr>
              <w:rPr>
                <w:sz w:val="24"/>
                <w:szCs w:val="24"/>
              </w:rPr>
            </w:pPr>
          </w:p>
          <w:p w:rsidR="00B1267B" w:rsidRDefault="00B1267B" w:rsidP="007E47A3">
            <w:pPr>
              <w:rPr>
                <w:sz w:val="24"/>
                <w:szCs w:val="24"/>
              </w:rPr>
            </w:pPr>
          </w:p>
          <w:p w:rsidR="00B1267B" w:rsidRDefault="00B1267B" w:rsidP="007E47A3">
            <w:pPr>
              <w:rPr>
                <w:sz w:val="24"/>
                <w:szCs w:val="24"/>
              </w:rPr>
            </w:pPr>
          </w:p>
          <w:p w:rsidR="00B1267B" w:rsidRDefault="00B1267B" w:rsidP="007E47A3">
            <w:pPr>
              <w:rPr>
                <w:sz w:val="24"/>
                <w:szCs w:val="24"/>
              </w:rPr>
            </w:pPr>
          </w:p>
          <w:p w:rsidR="00B1267B" w:rsidRDefault="00B1267B" w:rsidP="007E47A3">
            <w:pPr>
              <w:rPr>
                <w:sz w:val="24"/>
                <w:szCs w:val="24"/>
              </w:rPr>
            </w:pPr>
          </w:p>
          <w:p w:rsidR="00B1267B" w:rsidRDefault="00B1267B" w:rsidP="007E47A3">
            <w:pPr>
              <w:rPr>
                <w:sz w:val="24"/>
                <w:szCs w:val="24"/>
              </w:rPr>
            </w:pPr>
          </w:p>
          <w:p w:rsidR="00B1267B" w:rsidRDefault="00B1267B" w:rsidP="007E47A3">
            <w:pPr>
              <w:rPr>
                <w:sz w:val="24"/>
                <w:szCs w:val="24"/>
              </w:rPr>
            </w:pPr>
          </w:p>
          <w:p w:rsidR="00B1267B" w:rsidRPr="00B1267B" w:rsidRDefault="00B1267B" w:rsidP="007E47A3">
            <w:pPr>
              <w:rPr>
                <w:sz w:val="24"/>
                <w:szCs w:val="24"/>
              </w:rPr>
            </w:pPr>
          </w:p>
          <w:p w:rsidR="00B1267B" w:rsidRPr="00B1267B" w:rsidRDefault="00B1267B" w:rsidP="007E47A3">
            <w:pPr>
              <w:rPr>
                <w:sz w:val="24"/>
                <w:szCs w:val="24"/>
              </w:rPr>
            </w:pPr>
          </w:p>
          <w:p w:rsidR="000F380A" w:rsidRPr="00B1267B" w:rsidRDefault="000F380A" w:rsidP="007E47A3">
            <w:pPr>
              <w:rPr>
                <w:sz w:val="24"/>
                <w:szCs w:val="24"/>
              </w:rPr>
            </w:pPr>
          </w:p>
          <w:p w:rsidR="000F380A" w:rsidRPr="00B1267B" w:rsidRDefault="000F380A" w:rsidP="007E47A3"/>
        </w:tc>
      </w:tr>
      <w:tr w:rsidR="000F380A" w:rsidRPr="00B1267B" w:rsidTr="001C05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0F380A" w:rsidRPr="00B1267B" w:rsidRDefault="00B1267B" w:rsidP="007E47A3">
            <w:pPr>
              <w:rPr>
                <w:b/>
                <w:bCs/>
                <w:sz w:val="24"/>
              </w:rPr>
            </w:pPr>
            <w:r>
              <w:rPr>
                <w:b/>
                <w:bCs/>
                <w:sz w:val="24"/>
              </w:rPr>
              <w:t>Autoren</w:t>
            </w:r>
            <w:r w:rsidR="000F380A" w:rsidRPr="00B1267B">
              <w:rPr>
                <w:b/>
                <w:bCs/>
                <w:sz w:val="24"/>
              </w:rPr>
              <w:t>:</w:t>
            </w:r>
          </w:p>
        </w:tc>
        <w:tc>
          <w:tcPr>
            <w:tcW w:w="7115" w:type="dxa"/>
            <w:vAlign w:val="center"/>
          </w:tcPr>
          <w:p w:rsidR="000F380A" w:rsidRPr="00B1267B" w:rsidRDefault="00B1267B" w:rsidP="007E47A3">
            <w:pPr>
              <w:rPr>
                <w:sz w:val="24"/>
              </w:rPr>
            </w:pPr>
            <w:r>
              <w:rPr>
                <w:sz w:val="24"/>
              </w:rPr>
              <w:t xml:space="preserve">Christian </w:t>
            </w:r>
            <w:proofErr w:type="spellStart"/>
            <w:r>
              <w:rPr>
                <w:sz w:val="24"/>
              </w:rPr>
              <w:t>Mrosk</w:t>
            </w:r>
            <w:proofErr w:type="spellEnd"/>
            <w:r>
              <w:rPr>
                <w:sz w:val="24"/>
              </w:rPr>
              <w:t>, Alexander Salzer, Tobias Schlufter, Philipp Thomas, Felix Wiederschein</w:t>
            </w:r>
          </w:p>
        </w:tc>
      </w:tr>
      <w:tr w:rsidR="000F380A" w:rsidRPr="00B1267B" w:rsidTr="001C05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0F380A" w:rsidRPr="00B1267B" w:rsidRDefault="00E414AA" w:rsidP="007E47A3">
            <w:pPr>
              <w:rPr>
                <w:b/>
                <w:bCs/>
                <w:sz w:val="24"/>
              </w:rPr>
            </w:pPr>
            <w:r>
              <w:rPr>
                <w:b/>
                <w:bCs/>
                <w:sz w:val="24"/>
              </w:rPr>
              <w:t>Modul</w:t>
            </w:r>
            <w:r w:rsidR="000F380A" w:rsidRPr="00B1267B">
              <w:rPr>
                <w:b/>
                <w:bCs/>
                <w:sz w:val="24"/>
              </w:rPr>
              <w:t>:</w:t>
            </w:r>
          </w:p>
        </w:tc>
        <w:tc>
          <w:tcPr>
            <w:tcW w:w="7115" w:type="dxa"/>
            <w:vAlign w:val="center"/>
          </w:tcPr>
          <w:p w:rsidR="000F380A" w:rsidRPr="00B1267B" w:rsidRDefault="00E414AA" w:rsidP="007E47A3">
            <w:pPr>
              <w:rPr>
                <w:sz w:val="24"/>
              </w:rPr>
            </w:pPr>
            <w:r>
              <w:rPr>
                <w:sz w:val="24"/>
              </w:rPr>
              <w:t>IT2101 – Software Engineering I</w:t>
            </w:r>
          </w:p>
        </w:tc>
      </w:tr>
      <w:tr w:rsidR="000F380A" w:rsidRPr="00B1267B" w:rsidTr="001C05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0F380A" w:rsidRPr="00B1267B" w:rsidRDefault="000F380A" w:rsidP="007E47A3">
            <w:pPr>
              <w:spacing w:before="120" w:after="120"/>
              <w:rPr>
                <w:b/>
                <w:bCs/>
                <w:sz w:val="24"/>
              </w:rPr>
            </w:pPr>
            <w:r w:rsidRPr="00B1267B">
              <w:rPr>
                <w:b/>
                <w:bCs/>
                <w:sz w:val="24"/>
              </w:rPr>
              <w:t>Fachbereich:</w:t>
            </w:r>
          </w:p>
        </w:tc>
        <w:tc>
          <w:tcPr>
            <w:tcW w:w="7115" w:type="dxa"/>
            <w:vAlign w:val="center"/>
          </w:tcPr>
          <w:p w:rsidR="000F380A" w:rsidRPr="00B1267B" w:rsidRDefault="000F380A" w:rsidP="007E47A3">
            <w:pPr>
              <w:rPr>
                <w:sz w:val="24"/>
              </w:rPr>
            </w:pPr>
            <w:r w:rsidRPr="00B1267B">
              <w:rPr>
                <w:color w:val="000000"/>
                <w:sz w:val="24"/>
                <w:szCs w:val="24"/>
              </w:rPr>
              <w:t>Technik</w:t>
            </w:r>
            <w:r w:rsidR="00B1267B">
              <w:rPr>
                <w:color w:val="000000"/>
                <w:sz w:val="24"/>
                <w:szCs w:val="24"/>
              </w:rPr>
              <w:t xml:space="preserve"> </w:t>
            </w:r>
            <w:r w:rsidR="00B1267B" w:rsidRPr="00B1267B">
              <w:rPr>
                <w:color w:val="000000"/>
                <w:sz w:val="24"/>
                <w:szCs w:val="24"/>
              </w:rPr>
              <w:t>Fachbereich 2, Duales Studium Wirtschaft • Technik, HWR Berlin</w:t>
            </w:r>
          </w:p>
        </w:tc>
      </w:tr>
      <w:tr w:rsidR="000F380A" w:rsidRPr="00B1267B" w:rsidTr="001C05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0F380A" w:rsidRPr="00B1267B" w:rsidRDefault="000F380A" w:rsidP="007E47A3">
            <w:pPr>
              <w:spacing w:before="60" w:after="60"/>
              <w:rPr>
                <w:b/>
                <w:bCs/>
                <w:sz w:val="24"/>
              </w:rPr>
            </w:pPr>
            <w:r w:rsidRPr="00B1267B">
              <w:rPr>
                <w:b/>
                <w:bCs/>
                <w:sz w:val="24"/>
              </w:rPr>
              <w:t>Studiengang:</w:t>
            </w:r>
          </w:p>
        </w:tc>
        <w:tc>
          <w:tcPr>
            <w:tcW w:w="7115" w:type="dxa"/>
            <w:vAlign w:val="center"/>
          </w:tcPr>
          <w:p w:rsidR="000F380A" w:rsidRPr="00B1267B" w:rsidRDefault="000F380A" w:rsidP="007E47A3">
            <w:pPr>
              <w:rPr>
                <w:sz w:val="24"/>
              </w:rPr>
            </w:pPr>
            <w:r w:rsidRPr="00B1267B">
              <w:rPr>
                <w:sz w:val="24"/>
              </w:rPr>
              <w:t xml:space="preserve">Angewandte </w:t>
            </w:r>
            <w:r w:rsidR="00B20F89" w:rsidRPr="00B1267B">
              <w:rPr>
                <w:sz w:val="24"/>
              </w:rPr>
              <w:t>Informatik</w:t>
            </w:r>
          </w:p>
        </w:tc>
      </w:tr>
      <w:tr w:rsidR="000F380A" w:rsidRPr="00B1267B" w:rsidTr="001C05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0F380A" w:rsidRPr="00B1267B" w:rsidRDefault="00E414AA" w:rsidP="007E47A3">
            <w:pPr>
              <w:spacing w:before="60" w:after="60"/>
              <w:rPr>
                <w:b/>
                <w:bCs/>
                <w:sz w:val="24"/>
              </w:rPr>
            </w:pPr>
            <w:r>
              <w:rPr>
                <w:b/>
                <w:bCs/>
                <w:sz w:val="24"/>
              </w:rPr>
              <w:t>Studienjahrgang</w:t>
            </w:r>
            <w:r w:rsidR="000F380A" w:rsidRPr="00B1267B">
              <w:rPr>
                <w:b/>
                <w:bCs/>
                <w:sz w:val="24"/>
              </w:rPr>
              <w:t>:</w:t>
            </w:r>
          </w:p>
        </w:tc>
        <w:tc>
          <w:tcPr>
            <w:tcW w:w="7115" w:type="dxa"/>
            <w:vAlign w:val="center"/>
          </w:tcPr>
          <w:p w:rsidR="000F380A" w:rsidRPr="00B1267B" w:rsidRDefault="00E414AA" w:rsidP="007E47A3">
            <w:pPr>
              <w:rPr>
                <w:sz w:val="24"/>
              </w:rPr>
            </w:pPr>
            <w:r>
              <w:rPr>
                <w:sz w:val="24"/>
              </w:rPr>
              <w:t>2010</w:t>
            </w:r>
          </w:p>
        </w:tc>
      </w:tr>
      <w:tr w:rsidR="00B1267B" w:rsidRPr="00B1267B" w:rsidTr="00B1267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7"/>
        </w:trPr>
        <w:tc>
          <w:tcPr>
            <w:tcW w:w="3088" w:type="dxa"/>
            <w:vAlign w:val="center"/>
          </w:tcPr>
          <w:p w:rsidR="00B1267B" w:rsidRPr="00B1267B" w:rsidRDefault="00B1267B" w:rsidP="007E47A3">
            <w:pPr>
              <w:spacing w:before="60" w:after="60"/>
              <w:rPr>
                <w:b/>
                <w:bCs/>
                <w:sz w:val="24"/>
              </w:rPr>
            </w:pPr>
            <w:r>
              <w:rPr>
                <w:b/>
                <w:bCs/>
                <w:sz w:val="24"/>
              </w:rPr>
              <w:t>Datum</w:t>
            </w:r>
            <w:r w:rsidRPr="00B1267B">
              <w:rPr>
                <w:b/>
                <w:bCs/>
                <w:sz w:val="24"/>
              </w:rPr>
              <w:t>:</w:t>
            </w:r>
          </w:p>
        </w:tc>
        <w:tc>
          <w:tcPr>
            <w:tcW w:w="7115" w:type="dxa"/>
            <w:vAlign w:val="center"/>
          </w:tcPr>
          <w:p w:rsidR="00B1267B" w:rsidRPr="00B1267B" w:rsidRDefault="00B1267B" w:rsidP="007E47A3">
            <w:pPr>
              <w:rPr>
                <w:sz w:val="24"/>
              </w:rPr>
            </w:pPr>
          </w:p>
        </w:tc>
      </w:tr>
    </w:tbl>
    <w:p w:rsidR="00F10A4F" w:rsidRDefault="00F10A4F" w:rsidP="007E47A3">
      <w:pPr>
        <w:sectPr w:rsidR="00F10A4F" w:rsidSect="007E47A3">
          <w:headerReference w:type="default" r:id="rId9"/>
          <w:footerReference w:type="default" r:id="rId10"/>
          <w:headerReference w:type="first" r:id="rId11"/>
          <w:footerReference w:type="first" r:id="rId12"/>
          <w:pgSz w:w="11906" w:h="16838" w:code="9"/>
          <w:pgMar w:top="964" w:right="1558" w:bottom="1259" w:left="1276" w:header="720" w:footer="720" w:gutter="0"/>
          <w:paperSrc w:first="258" w:other="259"/>
          <w:pgNumType w:fmt="lowerRoman"/>
          <w:cols w:space="720"/>
          <w:titlePg/>
          <w:docGrid w:linePitch="272"/>
        </w:sectPr>
      </w:pPr>
    </w:p>
    <w:p w:rsidR="00F10A4F" w:rsidRPr="00EF3001" w:rsidRDefault="00F10A4F" w:rsidP="007E47A3">
      <w:pPr>
        <w:spacing w:line="360" w:lineRule="auto"/>
        <w:rPr>
          <w:rStyle w:val="Fett"/>
          <w:sz w:val="24"/>
          <w:szCs w:val="24"/>
        </w:rPr>
      </w:pPr>
    </w:p>
    <w:p w:rsidR="007A2B1B" w:rsidRPr="00EF3001" w:rsidRDefault="007A2B1B" w:rsidP="007E47A3">
      <w:pPr>
        <w:pStyle w:val="berschriftPflichtenheft"/>
        <w:rPr>
          <w:rStyle w:val="Fett"/>
        </w:rPr>
      </w:pPr>
      <w:bookmarkStart w:id="0" w:name="_Toc303860156"/>
      <w:bookmarkStart w:id="1" w:name="_Toc307319966"/>
      <w:r w:rsidRPr="00EF3001">
        <w:rPr>
          <w:rStyle w:val="Fett"/>
        </w:rPr>
        <w:t>Vorwort</w:t>
      </w:r>
      <w:bookmarkEnd w:id="0"/>
      <w:bookmarkEnd w:id="1"/>
    </w:p>
    <w:p w:rsidR="007A2B1B" w:rsidRPr="00EF3001" w:rsidRDefault="007A2B1B" w:rsidP="007E47A3">
      <w:pPr>
        <w:spacing w:line="360" w:lineRule="auto"/>
        <w:rPr>
          <w:rStyle w:val="Fett"/>
          <w:b w:val="0"/>
          <w:sz w:val="24"/>
          <w:szCs w:val="24"/>
        </w:rPr>
      </w:pPr>
    </w:p>
    <w:p w:rsidR="00EF737A" w:rsidRDefault="00BE05D0" w:rsidP="007E47A3">
      <w:pPr>
        <w:spacing w:line="360" w:lineRule="auto"/>
        <w:jc w:val="both"/>
        <w:rPr>
          <w:sz w:val="24"/>
          <w:szCs w:val="24"/>
        </w:rPr>
      </w:pPr>
      <w:r>
        <w:rPr>
          <w:rStyle w:val="Fett"/>
          <w:b w:val="0"/>
          <w:sz w:val="24"/>
          <w:szCs w:val="24"/>
        </w:rPr>
        <w:t xml:space="preserve">Im Modul </w:t>
      </w:r>
      <w:r>
        <w:rPr>
          <w:sz w:val="24"/>
        </w:rPr>
        <w:t xml:space="preserve">T2101 – Software Engineering I im 3. Semester bekam der Informatik-Kurs die Aufgabe von Frau </w:t>
      </w:r>
      <w:r w:rsidRPr="00BE05D0">
        <w:rPr>
          <w:sz w:val="24"/>
        </w:rPr>
        <w:t xml:space="preserve">Prof. Dr. Dagmar </w:t>
      </w:r>
      <w:proofErr w:type="spellStart"/>
      <w:r w:rsidRPr="00BE05D0">
        <w:rPr>
          <w:sz w:val="24"/>
        </w:rPr>
        <w:t>Monett</w:t>
      </w:r>
      <w:proofErr w:type="spellEnd"/>
      <w:r w:rsidRPr="00BE05D0">
        <w:rPr>
          <w:sz w:val="24"/>
        </w:rPr>
        <w:t xml:space="preserve"> Díaz</w:t>
      </w:r>
      <w:r>
        <w:rPr>
          <w:sz w:val="24"/>
        </w:rPr>
        <w:t xml:space="preserve"> gestellt, ein Chatprogramm für die HWR-Berlin zu erstellen. Dazu wurde der Kurs in 5 Gruppen á 5 Studenten aufgeteilt. Jede Gruppe sollte ein eigenes Chatprogramm programmieren. Zusätzlich sollten ein Pflichtenheft, eine Homepage und eine Präsentation zum Projekt </w:t>
      </w:r>
      <w:r w:rsidRPr="00EF737A">
        <w:rPr>
          <w:sz w:val="24"/>
          <w:szCs w:val="24"/>
        </w:rPr>
        <w:t xml:space="preserve">erstellt werden. </w:t>
      </w:r>
    </w:p>
    <w:p w:rsidR="00EF737A" w:rsidRPr="00EF737A" w:rsidRDefault="00EF737A" w:rsidP="007E47A3">
      <w:pPr>
        <w:spacing w:line="360" w:lineRule="auto"/>
        <w:jc w:val="both"/>
        <w:rPr>
          <w:rStyle w:val="Fett"/>
          <w:bCs w:val="0"/>
          <w:sz w:val="24"/>
          <w:szCs w:val="24"/>
        </w:rPr>
      </w:pPr>
      <w:r w:rsidRPr="00EF737A">
        <w:rPr>
          <w:sz w:val="24"/>
          <w:szCs w:val="24"/>
        </w:rPr>
        <w:t xml:space="preserve">Die Gruppe 2 besteht aus Christian </w:t>
      </w:r>
      <w:proofErr w:type="spellStart"/>
      <w:r w:rsidRPr="00EF737A">
        <w:rPr>
          <w:sz w:val="24"/>
          <w:szCs w:val="24"/>
        </w:rPr>
        <w:t>Mrosk</w:t>
      </w:r>
      <w:proofErr w:type="spellEnd"/>
      <w:r w:rsidRPr="00EF737A">
        <w:rPr>
          <w:sz w:val="24"/>
          <w:szCs w:val="24"/>
        </w:rPr>
        <w:t>, Alexander Salzer, Tobias Schlufter, Philipp Thomas &amp; Felix Wiederschein. Im diesem Pflichtenheft</w:t>
      </w:r>
      <w:r>
        <w:rPr>
          <w:sz w:val="24"/>
          <w:szCs w:val="24"/>
        </w:rPr>
        <w:t xml:space="preserve"> werden</w:t>
      </w:r>
      <w:r w:rsidRPr="00EF737A">
        <w:rPr>
          <w:sz w:val="24"/>
          <w:szCs w:val="24"/>
        </w:rPr>
        <w:t xml:space="preserve"> die </w:t>
      </w:r>
      <w:r>
        <w:rPr>
          <w:rStyle w:val="Fett"/>
          <w:b w:val="0"/>
          <w:sz w:val="24"/>
          <w:szCs w:val="24"/>
        </w:rPr>
        <w:t>Systemarchitektur, die genauen Spezifikationen der Systemanforderungen</w:t>
      </w:r>
      <w:r>
        <w:rPr>
          <w:sz w:val="24"/>
          <w:szCs w:val="24"/>
        </w:rPr>
        <w:t>,</w:t>
      </w:r>
      <w:r w:rsidR="005361CF">
        <w:rPr>
          <w:sz w:val="24"/>
          <w:szCs w:val="24"/>
        </w:rPr>
        <w:t xml:space="preserve"> die Systemmodelle sowie</w:t>
      </w:r>
      <w:r>
        <w:rPr>
          <w:sz w:val="24"/>
          <w:szCs w:val="24"/>
        </w:rPr>
        <w:t xml:space="preserve"> die Systementwicklung</w:t>
      </w:r>
      <w:r w:rsidRPr="00EF737A">
        <w:rPr>
          <w:sz w:val="24"/>
          <w:szCs w:val="24"/>
        </w:rPr>
        <w:t xml:space="preserve"> des HWR Instant Messenger (HWRIM)</w:t>
      </w:r>
      <w:r>
        <w:rPr>
          <w:sz w:val="24"/>
          <w:szCs w:val="24"/>
        </w:rPr>
        <w:t xml:space="preserve"> erläutert</w:t>
      </w:r>
      <w:r w:rsidRPr="00EF737A">
        <w:rPr>
          <w:sz w:val="24"/>
          <w:szCs w:val="24"/>
        </w:rPr>
        <w:t>.</w:t>
      </w:r>
    </w:p>
    <w:p w:rsidR="00BE05D0" w:rsidRDefault="00BE05D0" w:rsidP="007E47A3">
      <w:pPr>
        <w:spacing w:line="360" w:lineRule="auto"/>
        <w:rPr>
          <w:rStyle w:val="Fett"/>
          <w:b w:val="0"/>
          <w:sz w:val="24"/>
          <w:szCs w:val="24"/>
        </w:rPr>
      </w:pPr>
    </w:p>
    <w:p w:rsidR="00EA3C2F" w:rsidRDefault="00EA3C2F" w:rsidP="007E47A3">
      <w:pPr>
        <w:spacing w:line="360" w:lineRule="auto"/>
        <w:rPr>
          <w:rStyle w:val="Fett"/>
          <w:b w:val="0"/>
          <w:sz w:val="24"/>
          <w:szCs w:val="24"/>
        </w:rPr>
      </w:pPr>
    </w:p>
    <w:p w:rsidR="00EA3C2F" w:rsidRDefault="00EA3C2F" w:rsidP="007E47A3">
      <w:pPr>
        <w:spacing w:line="360" w:lineRule="auto"/>
        <w:rPr>
          <w:rStyle w:val="Fett"/>
          <w:b w:val="0"/>
          <w:sz w:val="24"/>
          <w:szCs w:val="24"/>
        </w:rPr>
      </w:pPr>
    </w:p>
    <w:p w:rsidR="00EA3C2F" w:rsidRDefault="00EA3C2F" w:rsidP="007E47A3">
      <w:pPr>
        <w:spacing w:line="360" w:lineRule="auto"/>
        <w:rPr>
          <w:rStyle w:val="Fett"/>
          <w:b w:val="0"/>
          <w:sz w:val="24"/>
          <w:szCs w:val="24"/>
        </w:rPr>
      </w:pPr>
    </w:p>
    <w:p w:rsidR="00EA3C2F" w:rsidRDefault="00EA3C2F" w:rsidP="007E47A3">
      <w:pPr>
        <w:spacing w:line="360" w:lineRule="auto"/>
        <w:rPr>
          <w:rStyle w:val="Fett"/>
          <w:b w:val="0"/>
          <w:sz w:val="24"/>
          <w:szCs w:val="24"/>
        </w:rPr>
      </w:pPr>
    </w:p>
    <w:p w:rsidR="00EA3C2F" w:rsidRDefault="00EA3C2F" w:rsidP="007E47A3">
      <w:pPr>
        <w:spacing w:line="360" w:lineRule="auto"/>
        <w:rPr>
          <w:rStyle w:val="Fett"/>
          <w:b w:val="0"/>
          <w:sz w:val="24"/>
          <w:szCs w:val="24"/>
        </w:rPr>
      </w:pPr>
    </w:p>
    <w:p w:rsidR="00EA3C2F" w:rsidRDefault="00EA3C2F" w:rsidP="007E47A3">
      <w:pPr>
        <w:spacing w:line="360" w:lineRule="auto"/>
        <w:rPr>
          <w:rStyle w:val="Fett"/>
          <w:b w:val="0"/>
          <w:sz w:val="24"/>
          <w:szCs w:val="24"/>
        </w:rPr>
      </w:pPr>
    </w:p>
    <w:p w:rsidR="00EA3C2F" w:rsidRDefault="00EA3C2F" w:rsidP="007E47A3">
      <w:pPr>
        <w:spacing w:line="360" w:lineRule="auto"/>
        <w:rPr>
          <w:rStyle w:val="Fett"/>
          <w:b w:val="0"/>
          <w:sz w:val="24"/>
          <w:szCs w:val="24"/>
        </w:rPr>
      </w:pPr>
    </w:p>
    <w:p w:rsidR="00EA3C2F" w:rsidRDefault="00EA3C2F" w:rsidP="007E47A3">
      <w:pPr>
        <w:spacing w:line="360" w:lineRule="auto"/>
        <w:rPr>
          <w:rStyle w:val="Fett"/>
          <w:b w:val="0"/>
          <w:sz w:val="24"/>
          <w:szCs w:val="24"/>
        </w:rPr>
      </w:pPr>
    </w:p>
    <w:p w:rsidR="00EA3C2F" w:rsidRDefault="00EA3C2F" w:rsidP="007E47A3">
      <w:pPr>
        <w:spacing w:line="360" w:lineRule="auto"/>
        <w:rPr>
          <w:rStyle w:val="Fett"/>
          <w:b w:val="0"/>
          <w:sz w:val="24"/>
          <w:szCs w:val="24"/>
        </w:rPr>
      </w:pPr>
    </w:p>
    <w:p w:rsidR="00EA3C2F" w:rsidRDefault="00EA3C2F" w:rsidP="007E47A3">
      <w:pPr>
        <w:spacing w:line="360" w:lineRule="auto"/>
        <w:rPr>
          <w:rStyle w:val="Fett"/>
          <w:b w:val="0"/>
          <w:sz w:val="24"/>
          <w:szCs w:val="24"/>
        </w:rPr>
      </w:pPr>
    </w:p>
    <w:p w:rsidR="00EA3C2F" w:rsidRDefault="00EA3C2F" w:rsidP="007E47A3">
      <w:pPr>
        <w:spacing w:line="360" w:lineRule="auto"/>
        <w:rPr>
          <w:rStyle w:val="Fett"/>
          <w:b w:val="0"/>
          <w:sz w:val="24"/>
          <w:szCs w:val="24"/>
        </w:rPr>
      </w:pPr>
    </w:p>
    <w:p w:rsidR="00EA3C2F" w:rsidRDefault="00EA3C2F" w:rsidP="007E47A3">
      <w:pPr>
        <w:spacing w:line="360" w:lineRule="auto"/>
        <w:rPr>
          <w:rStyle w:val="Fett"/>
          <w:b w:val="0"/>
          <w:sz w:val="24"/>
          <w:szCs w:val="24"/>
        </w:rPr>
      </w:pPr>
    </w:p>
    <w:p w:rsidR="00EA3C2F" w:rsidRDefault="00EA3C2F" w:rsidP="007E47A3">
      <w:pPr>
        <w:spacing w:line="360" w:lineRule="auto"/>
        <w:rPr>
          <w:rStyle w:val="Fett"/>
          <w:b w:val="0"/>
          <w:sz w:val="24"/>
          <w:szCs w:val="24"/>
        </w:rPr>
      </w:pPr>
    </w:p>
    <w:p w:rsidR="00EA3C2F" w:rsidRDefault="00EA3C2F" w:rsidP="007E47A3">
      <w:pPr>
        <w:spacing w:line="360" w:lineRule="auto"/>
        <w:rPr>
          <w:rStyle w:val="Fett"/>
          <w:b w:val="0"/>
          <w:sz w:val="24"/>
          <w:szCs w:val="24"/>
        </w:rPr>
      </w:pPr>
    </w:p>
    <w:p w:rsidR="00EA3C2F" w:rsidRDefault="00EA3C2F" w:rsidP="007E47A3">
      <w:pPr>
        <w:spacing w:line="360" w:lineRule="auto"/>
        <w:rPr>
          <w:rStyle w:val="Fett"/>
          <w:b w:val="0"/>
          <w:sz w:val="24"/>
          <w:szCs w:val="24"/>
        </w:rPr>
      </w:pPr>
    </w:p>
    <w:p w:rsidR="00EA3C2F" w:rsidRDefault="00EA3C2F" w:rsidP="007E47A3">
      <w:pPr>
        <w:spacing w:line="360" w:lineRule="auto"/>
        <w:rPr>
          <w:rStyle w:val="Fett"/>
          <w:b w:val="0"/>
          <w:sz w:val="24"/>
          <w:szCs w:val="24"/>
        </w:rPr>
      </w:pPr>
    </w:p>
    <w:p w:rsidR="00EA3C2F" w:rsidRDefault="00EA3C2F" w:rsidP="007E47A3">
      <w:pPr>
        <w:spacing w:line="360" w:lineRule="auto"/>
        <w:rPr>
          <w:rStyle w:val="Fett"/>
          <w:b w:val="0"/>
          <w:sz w:val="24"/>
          <w:szCs w:val="24"/>
        </w:rPr>
      </w:pPr>
    </w:p>
    <w:p w:rsidR="00EA3C2F" w:rsidRDefault="00EA3C2F" w:rsidP="007E47A3">
      <w:pPr>
        <w:spacing w:line="360" w:lineRule="auto"/>
        <w:rPr>
          <w:rStyle w:val="Fett"/>
          <w:b w:val="0"/>
          <w:sz w:val="24"/>
          <w:szCs w:val="24"/>
        </w:rPr>
      </w:pPr>
    </w:p>
    <w:p w:rsidR="00EA3C2F" w:rsidRDefault="00EA3C2F" w:rsidP="007E47A3">
      <w:pPr>
        <w:spacing w:line="360" w:lineRule="auto"/>
        <w:rPr>
          <w:rStyle w:val="Fett"/>
          <w:b w:val="0"/>
          <w:sz w:val="24"/>
          <w:szCs w:val="24"/>
        </w:rPr>
      </w:pPr>
    </w:p>
    <w:p w:rsidR="00EA3C2F" w:rsidRDefault="00EA3C2F" w:rsidP="007E47A3">
      <w:pPr>
        <w:spacing w:line="360" w:lineRule="auto"/>
        <w:rPr>
          <w:rStyle w:val="Fett"/>
          <w:b w:val="0"/>
          <w:sz w:val="24"/>
          <w:szCs w:val="24"/>
        </w:rPr>
      </w:pPr>
    </w:p>
    <w:p w:rsidR="00EA3C2F" w:rsidRPr="00EF3001" w:rsidRDefault="00EA3C2F" w:rsidP="007E47A3">
      <w:pPr>
        <w:spacing w:line="360" w:lineRule="auto"/>
        <w:rPr>
          <w:rStyle w:val="Fett"/>
          <w:b w:val="0"/>
          <w:sz w:val="24"/>
          <w:szCs w:val="24"/>
        </w:rPr>
      </w:pPr>
    </w:p>
    <w:p w:rsidR="00F10A4F" w:rsidRPr="00581E5B" w:rsidRDefault="00F10A4F" w:rsidP="007E47A3">
      <w:pPr>
        <w:pStyle w:val="berschriftPflichtenheft"/>
        <w:rPr>
          <w:rStyle w:val="Fett"/>
          <w:sz w:val="24"/>
          <w:szCs w:val="24"/>
        </w:rPr>
      </w:pPr>
      <w:bookmarkStart w:id="2" w:name="_Toc303860157"/>
      <w:bookmarkStart w:id="3" w:name="_Toc307319967"/>
      <w:r w:rsidRPr="00EF3001">
        <w:rPr>
          <w:rStyle w:val="Fett"/>
        </w:rPr>
        <w:t>Inhaltsverzeichnis</w:t>
      </w:r>
      <w:bookmarkEnd w:id="2"/>
      <w:bookmarkEnd w:id="3"/>
    </w:p>
    <w:sdt>
      <w:sdtPr>
        <w:rPr>
          <w:rFonts w:ascii="Times New Roman" w:eastAsia="Times New Roman" w:hAnsi="Times New Roman" w:cs="Times New Roman"/>
          <w:b w:val="0"/>
          <w:bCs w:val="0"/>
          <w:color w:val="auto"/>
          <w:sz w:val="20"/>
          <w:szCs w:val="20"/>
        </w:rPr>
        <w:id w:val="-318882596"/>
        <w:docPartObj>
          <w:docPartGallery w:val="Table of Contents"/>
          <w:docPartUnique/>
        </w:docPartObj>
      </w:sdtPr>
      <w:sdtContent>
        <w:p w:rsidR="00581E5B" w:rsidRPr="00581E5B" w:rsidRDefault="00581E5B" w:rsidP="007E47A3">
          <w:pPr>
            <w:pStyle w:val="Inhaltsverzeichnisberschrift"/>
            <w:rPr>
              <w:rFonts w:ascii="Times New Roman" w:hAnsi="Times New Roman" w:cs="Times New Roman"/>
              <w:b w:val="0"/>
              <w:color w:val="auto"/>
              <w:sz w:val="20"/>
              <w:szCs w:val="20"/>
            </w:rPr>
          </w:pPr>
        </w:p>
        <w:p w:rsidR="007E47A3" w:rsidRDefault="00747F58" w:rsidP="007E47A3">
          <w:pPr>
            <w:pStyle w:val="Verzeichnis1"/>
            <w:rPr>
              <w:rFonts w:asciiTheme="minorHAnsi" w:eastAsiaTheme="minorEastAsia" w:hAnsiTheme="minorHAnsi" w:cstheme="minorBidi"/>
              <w:noProof/>
              <w:sz w:val="22"/>
              <w:szCs w:val="22"/>
            </w:rPr>
          </w:pPr>
          <w:r w:rsidRPr="00747F58">
            <w:fldChar w:fldCharType="begin"/>
          </w:r>
          <w:r w:rsidR="00581E5B">
            <w:instrText xml:space="preserve"> TOC \o "1-3" \h \z \u </w:instrText>
          </w:r>
          <w:r w:rsidRPr="00747F58">
            <w:fldChar w:fldCharType="separate"/>
          </w:r>
          <w:hyperlink w:anchor="_Toc307319966" w:history="1">
            <w:r w:rsidR="007E47A3" w:rsidRPr="00AD0F00">
              <w:rPr>
                <w:rStyle w:val="Hyperlink"/>
                <w:noProof/>
              </w:rPr>
              <w:t>Vorwort</w:t>
            </w:r>
            <w:r w:rsidR="007E47A3">
              <w:rPr>
                <w:noProof/>
                <w:webHidden/>
              </w:rPr>
              <w:tab/>
            </w:r>
            <w:r>
              <w:rPr>
                <w:noProof/>
                <w:webHidden/>
              </w:rPr>
              <w:fldChar w:fldCharType="begin"/>
            </w:r>
            <w:r w:rsidR="007E47A3">
              <w:rPr>
                <w:noProof/>
                <w:webHidden/>
              </w:rPr>
              <w:instrText xml:space="preserve"> PAGEREF _Toc307319966 \h </w:instrText>
            </w:r>
            <w:r>
              <w:rPr>
                <w:noProof/>
                <w:webHidden/>
              </w:rPr>
            </w:r>
            <w:r>
              <w:rPr>
                <w:noProof/>
                <w:webHidden/>
              </w:rPr>
              <w:fldChar w:fldCharType="separate"/>
            </w:r>
            <w:r w:rsidR="007E47A3">
              <w:rPr>
                <w:noProof/>
                <w:webHidden/>
              </w:rPr>
              <w:t>I</w:t>
            </w:r>
            <w:r>
              <w:rPr>
                <w:noProof/>
                <w:webHidden/>
              </w:rPr>
              <w:fldChar w:fldCharType="end"/>
            </w:r>
          </w:hyperlink>
        </w:p>
        <w:p w:rsidR="007E47A3" w:rsidRDefault="00747F58" w:rsidP="007E47A3">
          <w:pPr>
            <w:pStyle w:val="Verzeichnis1"/>
            <w:rPr>
              <w:rFonts w:asciiTheme="minorHAnsi" w:eastAsiaTheme="minorEastAsia" w:hAnsiTheme="minorHAnsi" w:cstheme="minorBidi"/>
              <w:noProof/>
              <w:sz w:val="22"/>
              <w:szCs w:val="22"/>
            </w:rPr>
          </w:pPr>
          <w:hyperlink w:anchor="_Toc307319967" w:history="1">
            <w:r w:rsidR="007E47A3" w:rsidRPr="00AD0F00">
              <w:rPr>
                <w:rStyle w:val="Hyperlink"/>
                <w:noProof/>
              </w:rPr>
              <w:t>Inhaltsverzeichnis</w:t>
            </w:r>
            <w:r w:rsidR="007E47A3">
              <w:rPr>
                <w:noProof/>
                <w:webHidden/>
              </w:rPr>
              <w:tab/>
            </w:r>
            <w:r>
              <w:rPr>
                <w:noProof/>
                <w:webHidden/>
              </w:rPr>
              <w:fldChar w:fldCharType="begin"/>
            </w:r>
            <w:r w:rsidR="007E47A3">
              <w:rPr>
                <w:noProof/>
                <w:webHidden/>
              </w:rPr>
              <w:instrText xml:space="preserve"> PAGEREF _Toc307319967 \h </w:instrText>
            </w:r>
            <w:r>
              <w:rPr>
                <w:noProof/>
                <w:webHidden/>
              </w:rPr>
            </w:r>
            <w:r>
              <w:rPr>
                <w:noProof/>
                <w:webHidden/>
              </w:rPr>
              <w:fldChar w:fldCharType="separate"/>
            </w:r>
            <w:r w:rsidR="007E47A3">
              <w:rPr>
                <w:noProof/>
                <w:webHidden/>
              </w:rPr>
              <w:t>II</w:t>
            </w:r>
            <w:r>
              <w:rPr>
                <w:noProof/>
                <w:webHidden/>
              </w:rPr>
              <w:fldChar w:fldCharType="end"/>
            </w:r>
          </w:hyperlink>
        </w:p>
        <w:p w:rsidR="007E47A3" w:rsidRDefault="00747F58" w:rsidP="007E47A3">
          <w:pPr>
            <w:pStyle w:val="Verzeichnis1"/>
            <w:rPr>
              <w:rFonts w:asciiTheme="minorHAnsi" w:eastAsiaTheme="minorEastAsia" w:hAnsiTheme="minorHAnsi" w:cstheme="minorBidi"/>
              <w:noProof/>
              <w:sz w:val="22"/>
              <w:szCs w:val="22"/>
            </w:rPr>
          </w:pPr>
          <w:hyperlink w:anchor="_Toc307319968" w:history="1">
            <w:r w:rsidR="007E47A3" w:rsidRPr="00AD0F00">
              <w:rPr>
                <w:rStyle w:val="Hyperlink"/>
                <w:noProof/>
              </w:rPr>
              <w:t>Abkürzungsverzeichnis</w:t>
            </w:r>
            <w:r w:rsidR="007E47A3">
              <w:rPr>
                <w:noProof/>
                <w:webHidden/>
              </w:rPr>
              <w:tab/>
            </w:r>
            <w:r>
              <w:rPr>
                <w:noProof/>
                <w:webHidden/>
              </w:rPr>
              <w:fldChar w:fldCharType="begin"/>
            </w:r>
            <w:r w:rsidR="007E47A3">
              <w:rPr>
                <w:noProof/>
                <w:webHidden/>
              </w:rPr>
              <w:instrText xml:space="preserve"> PAGEREF _Toc307319968 \h </w:instrText>
            </w:r>
            <w:r>
              <w:rPr>
                <w:noProof/>
                <w:webHidden/>
              </w:rPr>
            </w:r>
            <w:r>
              <w:rPr>
                <w:noProof/>
                <w:webHidden/>
              </w:rPr>
              <w:fldChar w:fldCharType="separate"/>
            </w:r>
            <w:r w:rsidR="007E47A3">
              <w:rPr>
                <w:noProof/>
                <w:webHidden/>
              </w:rPr>
              <w:t>III</w:t>
            </w:r>
            <w:r>
              <w:rPr>
                <w:noProof/>
                <w:webHidden/>
              </w:rPr>
              <w:fldChar w:fldCharType="end"/>
            </w:r>
          </w:hyperlink>
        </w:p>
        <w:p w:rsidR="007E47A3" w:rsidRDefault="00747F58" w:rsidP="007E47A3">
          <w:pPr>
            <w:pStyle w:val="Verzeichnis1"/>
            <w:rPr>
              <w:rFonts w:asciiTheme="minorHAnsi" w:eastAsiaTheme="minorEastAsia" w:hAnsiTheme="minorHAnsi" w:cstheme="minorBidi"/>
              <w:noProof/>
              <w:sz w:val="22"/>
              <w:szCs w:val="22"/>
            </w:rPr>
          </w:pPr>
          <w:hyperlink w:anchor="_Toc307319969" w:history="1">
            <w:r w:rsidR="007E47A3" w:rsidRPr="00AD0F00">
              <w:rPr>
                <w:rStyle w:val="Hyperlink"/>
                <w:noProof/>
              </w:rPr>
              <w:t>Glossar</w:t>
            </w:r>
            <w:r w:rsidR="007E47A3">
              <w:rPr>
                <w:noProof/>
                <w:webHidden/>
              </w:rPr>
              <w:tab/>
            </w:r>
            <w:r>
              <w:rPr>
                <w:noProof/>
                <w:webHidden/>
              </w:rPr>
              <w:fldChar w:fldCharType="begin"/>
            </w:r>
            <w:r w:rsidR="007E47A3">
              <w:rPr>
                <w:noProof/>
                <w:webHidden/>
              </w:rPr>
              <w:instrText xml:space="preserve"> PAGEREF _Toc307319969 \h </w:instrText>
            </w:r>
            <w:r>
              <w:rPr>
                <w:noProof/>
                <w:webHidden/>
              </w:rPr>
            </w:r>
            <w:r>
              <w:rPr>
                <w:noProof/>
                <w:webHidden/>
              </w:rPr>
              <w:fldChar w:fldCharType="separate"/>
            </w:r>
            <w:r w:rsidR="007E47A3">
              <w:rPr>
                <w:noProof/>
                <w:webHidden/>
              </w:rPr>
              <w:t>III</w:t>
            </w:r>
            <w:r>
              <w:rPr>
                <w:noProof/>
                <w:webHidden/>
              </w:rPr>
              <w:fldChar w:fldCharType="end"/>
            </w:r>
          </w:hyperlink>
        </w:p>
        <w:p w:rsidR="007E47A3" w:rsidRDefault="00747F58" w:rsidP="007E47A3">
          <w:pPr>
            <w:pStyle w:val="Verzeichnis1"/>
            <w:rPr>
              <w:rFonts w:asciiTheme="minorHAnsi" w:eastAsiaTheme="minorEastAsia" w:hAnsiTheme="minorHAnsi" w:cstheme="minorBidi"/>
              <w:noProof/>
              <w:sz w:val="22"/>
              <w:szCs w:val="22"/>
            </w:rPr>
          </w:pPr>
          <w:hyperlink w:anchor="_Toc307319970" w:history="1">
            <w:r w:rsidR="007E47A3" w:rsidRPr="00AD0F00">
              <w:rPr>
                <w:rStyle w:val="Hyperlink"/>
                <w:noProof/>
              </w:rPr>
              <w:t>Abbildungsverzeichnis</w:t>
            </w:r>
            <w:r w:rsidR="007E47A3">
              <w:rPr>
                <w:noProof/>
                <w:webHidden/>
              </w:rPr>
              <w:tab/>
            </w:r>
            <w:r>
              <w:rPr>
                <w:noProof/>
                <w:webHidden/>
              </w:rPr>
              <w:fldChar w:fldCharType="begin"/>
            </w:r>
            <w:r w:rsidR="007E47A3">
              <w:rPr>
                <w:noProof/>
                <w:webHidden/>
              </w:rPr>
              <w:instrText xml:space="preserve"> PAGEREF _Toc307319970 \h </w:instrText>
            </w:r>
            <w:r>
              <w:rPr>
                <w:noProof/>
                <w:webHidden/>
              </w:rPr>
            </w:r>
            <w:r>
              <w:rPr>
                <w:noProof/>
                <w:webHidden/>
              </w:rPr>
              <w:fldChar w:fldCharType="separate"/>
            </w:r>
            <w:r w:rsidR="007E47A3">
              <w:rPr>
                <w:noProof/>
                <w:webHidden/>
              </w:rPr>
              <w:t>III</w:t>
            </w:r>
            <w:r>
              <w:rPr>
                <w:noProof/>
                <w:webHidden/>
              </w:rPr>
              <w:fldChar w:fldCharType="end"/>
            </w:r>
          </w:hyperlink>
        </w:p>
        <w:p w:rsidR="007E47A3" w:rsidRDefault="00747F58" w:rsidP="007E47A3">
          <w:pPr>
            <w:pStyle w:val="Verzeichnis1"/>
            <w:rPr>
              <w:rFonts w:asciiTheme="minorHAnsi" w:eastAsiaTheme="minorEastAsia" w:hAnsiTheme="minorHAnsi" w:cstheme="minorBidi"/>
              <w:noProof/>
              <w:sz w:val="22"/>
              <w:szCs w:val="22"/>
            </w:rPr>
          </w:pPr>
          <w:hyperlink w:anchor="_Toc307319971" w:history="1">
            <w:r w:rsidR="007E47A3" w:rsidRPr="00AD0F00">
              <w:rPr>
                <w:rStyle w:val="Hyperlink"/>
                <w:noProof/>
              </w:rPr>
              <w:t>Tabellenverzeichnis</w:t>
            </w:r>
            <w:r w:rsidR="007E47A3">
              <w:rPr>
                <w:noProof/>
                <w:webHidden/>
              </w:rPr>
              <w:tab/>
            </w:r>
            <w:r>
              <w:rPr>
                <w:noProof/>
                <w:webHidden/>
              </w:rPr>
              <w:fldChar w:fldCharType="begin"/>
            </w:r>
            <w:r w:rsidR="007E47A3">
              <w:rPr>
                <w:noProof/>
                <w:webHidden/>
              </w:rPr>
              <w:instrText xml:space="preserve"> PAGEREF _Toc307319971 \h </w:instrText>
            </w:r>
            <w:r>
              <w:rPr>
                <w:noProof/>
                <w:webHidden/>
              </w:rPr>
            </w:r>
            <w:r>
              <w:rPr>
                <w:noProof/>
                <w:webHidden/>
              </w:rPr>
              <w:fldChar w:fldCharType="separate"/>
            </w:r>
            <w:r w:rsidR="007E47A3">
              <w:rPr>
                <w:noProof/>
                <w:webHidden/>
              </w:rPr>
              <w:t>III</w:t>
            </w:r>
            <w:r>
              <w:rPr>
                <w:noProof/>
                <w:webHidden/>
              </w:rPr>
              <w:fldChar w:fldCharType="end"/>
            </w:r>
          </w:hyperlink>
        </w:p>
        <w:p w:rsidR="007E47A3" w:rsidRDefault="00747F58" w:rsidP="007E47A3">
          <w:pPr>
            <w:pStyle w:val="Verzeichnis1"/>
            <w:rPr>
              <w:rFonts w:asciiTheme="minorHAnsi" w:eastAsiaTheme="minorEastAsia" w:hAnsiTheme="minorHAnsi" w:cstheme="minorBidi"/>
              <w:noProof/>
              <w:sz w:val="22"/>
              <w:szCs w:val="22"/>
            </w:rPr>
          </w:pPr>
          <w:hyperlink w:anchor="_Toc307319972" w:history="1">
            <w:r w:rsidR="007E47A3" w:rsidRPr="00AD0F00">
              <w:rPr>
                <w:rStyle w:val="Hyperlink"/>
                <w:noProof/>
              </w:rPr>
              <w:t>Einleitung</w:t>
            </w:r>
            <w:r w:rsidR="007E47A3">
              <w:rPr>
                <w:noProof/>
                <w:webHidden/>
              </w:rPr>
              <w:tab/>
            </w:r>
            <w:r>
              <w:rPr>
                <w:noProof/>
                <w:webHidden/>
              </w:rPr>
              <w:fldChar w:fldCharType="begin"/>
            </w:r>
            <w:r w:rsidR="007E47A3">
              <w:rPr>
                <w:noProof/>
                <w:webHidden/>
              </w:rPr>
              <w:instrText xml:space="preserve"> PAGEREF _Toc307319972 \h </w:instrText>
            </w:r>
            <w:r>
              <w:rPr>
                <w:noProof/>
                <w:webHidden/>
              </w:rPr>
            </w:r>
            <w:r>
              <w:rPr>
                <w:noProof/>
                <w:webHidden/>
              </w:rPr>
              <w:fldChar w:fldCharType="separate"/>
            </w:r>
            <w:r w:rsidR="007E47A3">
              <w:rPr>
                <w:noProof/>
                <w:webHidden/>
              </w:rPr>
              <w:t>1</w:t>
            </w:r>
            <w:r>
              <w:rPr>
                <w:noProof/>
                <w:webHidden/>
              </w:rPr>
              <w:fldChar w:fldCharType="end"/>
            </w:r>
          </w:hyperlink>
        </w:p>
        <w:p w:rsidR="007E47A3" w:rsidRDefault="00747F58" w:rsidP="007E47A3">
          <w:pPr>
            <w:pStyle w:val="Verzeichnis1"/>
            <w:rPr>
              <w:rFonts w:asciiTheme="minorHAnsi" w:eastAsiaTheme="minorEastAsia" w:hAnsiTheme="minorHAnsi" w:cstheme="minorBidi"/>
              <w:noProof/>
              <w:sz w:val="22"/>
              <w:szCs w:val="22"/>
            </w:rPr>
          </w:pPr>
          <w:hyperlink w:anchor="_Toc307319973" w:history="1">
            <w:r w:rsidR="007E47A3" w:rsidRPr="00AD0F00">
              <w:rPr>
                <w:rStyle w:val="Hyperlink"/>
                <w:noProof/>
              </w:rPr>
              <w:t>Definition der Benutzeranforderungen</w:t>
            </w:r>
            <w:r w:rsidR="007E47A3">
              <w:rPr>
                <w:noProof/>
                <w:webHidden/>
              </w:rPr>
              <w:tab/>
            </w:r>
            <w:r>
              <w:rPr>
                <w:noProof/>
                <w:webHidden/>
              </w:rPr>
              <w:fldChar w:fldCharType="begin"/>
            </w:r>
            <w:r w:rsidR="007E47A3">
              <w:rPr>
                <w:noProof/>
                <w:webHidden/>
              </w:rPr>
              <w:instrText xml:space="preserve"> PAGEREF _Toc307319973 \h </w:instrText>
            </w:r>
            <w:r>
              <w:rPr>
                <w:noProof/>
                <w:webHidden/>
              </w:rPr>
            </w:r>
            <w:r>
              <w:rPr>
                <w:noProof/>
                <w:webHidden/>
              </w:rPr>
              <w:fldChar w:fldCharType="separate"/>
            </w:r>
            <w:r w:rsidR="007E47A3">
              <w:rPr>
                <w:noProof/>
                <w:webHidden/>
              </w:rPr>
              <w:t>1</w:t>
            </w:r>
            <w:r>
              <w:rPr>
                <w:noProof/>
                <w:webHidden/>
              </w:rPr>
              <w:fldChar w:fldCharType="end"/>
            </w:r>
          </w:hyperlink>
        </w:p>
        <w:p w:rsidR="007E47A3" w:rsidRDefault="00747F58" w:rsidP="007E47A3">
          <w:pPr>
            <w:pStyle w:val="Verzeichnis1"/>
            <w:rPr>
              <w:rFonts w:asciiTheme="minorHAnsi" w:eastAsiaTheme="minorEastAsia" w:hAnsiTheme="minorHAnsi" w:cstheme="minorBidi"/>
              <w:noProof/>
              <w:sz w:val="22"/>
              <w:szCs w:val="22"/>
            </w:rPr>
          </w:pPr>
          <w:hyperlink w:anchor="_Toc307319974" w:history="1">
            <w:r w:rsidR="007E47A3" w:rsidRPr="00AD0F00">
              <w:rPr>
                <w:rStyle w:val="Hyperlink"/>
                <w:noProof/>
              </w:rPr>
              <w:t>Systemarchitektur</w:t>
            </w:r>
            <w:r w:rsidR="007E47A3">
              <w:rPr>
                <w:noProof/>
                <w:webHidden/>
              </w:rPr>
              <w:tab/>
            </w:r>
            <w:r>
              <w:rPr>
                <w:noProof/>
                <w:webHidden/>
              </w:rPr>
              <w:fldChar w:fldCharType="begin"/>
            </w:r>
            <w:r w:rsidR="007E47A3">
              <w:rPr>
                <w:noProof/>
                <w:webHidden/>
              </w:rPr>
              <w:instrText xml:space="preserve"> PAGEREF _Toc307319974 \h </w:instrText>
            </w:r>
            <w:r>
              <w:rPr>
                <w:noProof/>
                <w:webHidden/>
              </w:rPr>
            </w:r>
            <w:r>
              <w:rPr>
                <w:noProof/>
                <w:webHidden/>
              </w:rPr>
              <w:fldChar w:fldCharType="separate"/>
            </w:r>
            <w:r w:rsidR="007E47A3">
              <w:rPr>
                <w:noProof/>
                <w:webHidden/>
              </w:rPr>
              <w:t>2</w:t>
            </w:r>
            <w:r>
              <w:rPr>
                <w:noProof/>
                <w:webHidden/>
              </w:rPr>
              <w:fldChar w:fldCharType="end"/>
            </w:r>
          </w:hyperlink>
        </w:p>
        <w:p w:rsidR="007E47A3" w:rsidRDefault="00747F58" w:rsidP="007E47A3">
          <w:pPr>
            <w:pStyle w:val="Verzeichnis1"/>
            <w:rPr>
              <w:rFonts w:asciiTheme="minorHAnsi" w:eastAsiaTheme="minorEastAsia" w:hAnsiTheme="minorHAnsi" w:cstheme="minorBidi"/>
              <w:noProof/>
              <w:sz w:val="22"/>
              <w:szCs w:val="22"/>
            </w:rPr>
          </w:pPr>
          <w:hyperlink w:anchor="_Toc307319975" w:history="1">
            <w:r w:rsidR="007E47A3" w:rsidRPr="00AD0F00">
              <w:rPr>
                <w:rStyle w:val="Hyperlink"/>
                <w:noProof/>
              </w:rPr>
              <w:t>Spezifikation der Systemanforderungen</w:t>
            </w:r>
            <w:r w:rsidR="007E47A3">
              <w:rPr>
                <w:noProof/>
                <w:webHidden/>
              </w:rPr>
              <w:tab/>
            </w:r>
            <w:r>
              <w:rPr>
                <w:noProof/>
                <w:webHidden/>
              </w:rPr>
              <w:fldChar w:fldCharType="begin"/>
            </w:r>
            <w:r w:rsidR="007E47A3">
              <w:rPr>
                <w:noProof/>
                <w:webHidden/>
              </w:rPr>
              <w:instrText xml:space="preserve"> PAGEREF _Toc307319975 \h </w:instrText>
            </w:r>
            <w:r>
              <w:rPr>
                <w:noProof/>
                <w:webHidden/>
              </w:rPr>
            </w:r>
            <w:r>
              <w:rPr>
                <w:noProof/>
                <w:webHidden/>
              </w:rPr>
              <w:fldChar w:fldCharType="separate"/>
            </w:r>
            <w:r w:rsidR="007E47A3">
              <w:rPr>
                <w:noProof/>
                <w:webHidden/>
              </w:rPr>
              <w:t>3</w:t>
            </w:r>
            <w:r>
              <w:rPr>
                <w:noProof/>
                <w:webHidden/>
              </w:rPr>
              <w:fldChar w:fldCharType="end"/>
            </w:r>
          </w:hyperlink>
        </w:p>
        <w:p w:rsidR="007E47A3" w:rsidRDefault="00747F58" w:rsidP="007E47A3">
          <w:pPr>
            <w:pStyle w:val="Verzeichnis1"/>
            <w:rPr>
              <w:rFonts w:asciiTheme="minorHAnsi" w:eastAsiaTheme="minorEastAsia" w:hAnsiTheme="minorHAnsi" w:cstheme="minorBidi"/>
              <w:noProof/>
              <w:sz w:val="22"/>
              <w:szCs w:val="22"/>
            </w:rPr>
          </w:pPr>
          <w:hyperlink w:anchor="_Toc307319976" w:history="1">
            <w:r w:rsidR="007E47A3" w:rsidRPr="00AD0F00">
              <w:rPr>
                <w:rStyle w:val="Hyperlink"/>
                <w:noProof/>
              </w:rPr>
              <w:t>Systemmodelle</w:t>
            </w:r>
            <w:r w:rsidR="007E47A3">
              <w:rPr>
                <w:noProof/>
                <w:webHidden/>
              </w:rPr>
              <w:tab/>
            </w:r>
            <w:r>
              <w:rPr>
                <w:noProof/>
                <w:webHidden/>
              </w:rPr>
              <w:fldChar w:fldCharType="begin"/>
            </w:r>
            <w:r w:rsidR="007E47A3">
              <w:rPr>
                <w:noProof/>
                <w:webHidden/>
              </w:rPr>
              <w:instrText xml:space="preserve"> PAGEREF _Toc307319976 \h </w:instrText>
            </w:r>
            <w:r>
              <w:rPr>
                <w:noProof/>
                <w:webHidden/>
              </w:rPr>
            </w:r>
            <w:r>
              <w:rPr>
                <w:noProof/>
                <w:webHidden/>
              </w:rPr>
              <w:fldChar w:fldCharType="separate"/>
            </w:r>
            <w:r w:rsidR="007E47A3">
              <w:rPr>
                <w:noProof/>
                <w:webHidden/>
              </w:rPr>
              <w:t>5</w:t>
            </w:r>
            <w:r>
              <w:rPr>
                <w:noProof/>
                <w:webHidden/>
              </w:rPr>
              <w:fldChar w:fldCharType="end"/>
            </w:r>
          </w:hyperlink>
        </w:p>
        <w:p w:rsidR="007E47A3" w:rsidRDefault="00747F58" w:rsidP="007E47A3">
          <w:pPr>
            <w:pStyle w:val="Verzeichnis1"/>
            <w:rPr>
              <w:rFonts w:asciiTheme="minorHAnsi" w:eastAsiaTheme="minorEastAsia" w:hAnsiTheme="minorHAnsi" w:cstheme="minorBidi"/>
              <w:noProof/>
              <w:sz w:val="22"/>
              <w:szCs w:val="22"/>
            </w:rPr>
          </w:pPr>
          <w:hyperlink w:anchor="_Toc307319977" w:history="1">
            <w:r w:rsidR="007E47A3" w:rsidRPr="00AD0F00">
              <w:rPr>
                <w:rStyle w:val="Hyperlink"/>
                <w:noProof/>
              </w:rPr>
              <w:t>Systementwicklung</w:t>
            </w:r>
            <w:r w:rsidR="007E47A3">
              <w:rPr>
                <w:noProof/>
                <w:webHidden/>
              </w:rPr>
              <w:tab/>
            </w:r>
            <w:r>
              <w:rPr>
                <w:noProof/>
                <w:webHidden/>
              </w:rPr>
              <w:fldChar w:fldCharType="begin"/>
            </w:r>
            <w:r w:rsidR="007E47A3">
              <w:rPr>
                <w:noProof/>
                <w:webHidden/>
              </w:rPr>
              <w:instrText xml:space="preserve"> PAGEREF _Toc307319977 \h </w:instrText>
            </w:r>
            <w:r>
              <w:rPr>
                <w:noProof/>
                <w:webHidden/>
              </w:rPr>
            </w:r>
            <w:r>
              <w:rPr>
                <w:noProof/>
                <w:webHidden/>
              </w:rPr>
              <w:fldChar w:fldCharType="separate"/>
            </w:r>
            <w:r w:rsidR="007E47A3">
              <w:rPr>
                <w:noProof/>
                <w:webHidden/>
              </w:rPr>
              <w:t>7</w:t>
            </w:r>
            <w:r>
              <w:rPr>
                <w:noProof/>
                <w:webHidden/>
              </w:rPr>
              <w:fldChar w:fldCharType="end"/>
            </w:r>
          </w:hyperlink>
        </w:p>
        <w:p w:rsidR="007E47A3" w:rsidRDefault="00747F58" w:rsidP="007E47A3">
          <w:pPr>
            <w:pStyle w:val="Verzeichnis1"/>
            <w:rPr>
              <w:rFonts w:asciiTheme="minorHAnsi" w:eastAsiaTheme="minorEastAsia" w:hAnsiTheme="minorHAnsi" w:cstheme="minorBidi"/>
              <w:noProof/>
              <w:sz w:val="22"/>
              <w:szCs w:val="22"/>
            </w:rPr>
          </w:pPr>
          <w:hyperlink w:anchor="_Toc307319978" w:history="1">
            <w:r w:rsidR="007E47A3" w:rsidRPr="00AD0F00">
              <w:rPr>
                <w:rStyle w:val="Hyperlink"/>
                <w:noProof/>
              </w:rPr>
              <w:t>Anhänge</w:t>
            </w:r>
            <w:r w:rsidR="007E47A3">
              <w:rPr>
                <w:noProof/>
                <w:webHidden/>
              </w:rPr>
              <w:tab/>
            </w:r>
            <w:r>
              <w:rPr>
                <w:noProof/>
                <w:webHidden/>
              </w:rPr>
              <w:fldChar w:fldCharType="begin"/>
            </w:r>
            <w:r w:rsidR="007E47A3">
              <w:rPr>
                <w:noProof/>
                <w:webHidden/>
              </w:rPr>
              <w:instrText xml:space="preserve"> PAGEREF _Toc307319978 \h </w:instrText>
            </w:r>
            <w:r>
              <w:rPr>
                <w:noProof/>
                <w:webHidden/>
              </w:rPr>
            </w:r>
            <w:r>
              <w:rPr>
                <w:noProof/>
                <w:webHidden/>
              </w:rPr>
              <w:fldChar w:fldCharType="separate"/>
            </w:r>
            <w:r w:rsidR="007E47A3">
              <w:rPr>
                <w:noProof/>
                <w:webHidden/>
              </w:rPr>
              <w:t>7</w:t>
            </w:r>
            <w:r>
              <w:rPr>
                <w:noProof/>
                <w:webHidden/>
              </w:rPr>
              <w:fldChar w:fldCharType="end"/>
            </w:r>
          </w:hyperlink>
        </w:p>
        <w:p w:rsidR="007E47A3" w:rsidRDefault="00747F58" w:rsidP="007E47A3">
          <w:pPr>
            <w:pStyle w:val="Verzeichnis1"/>
            <w:rPr>
              <w:rFonts w:asciiTheme="minorHAnsi" w:eastAsiaTheme="minorEastAsia" w:hAnsiTheme="minorHAnsi" w:cstheme="minorBidi"/>
              <w:noProof/>
              <w:sz w:val="22"/>
              <w:szCs w:val="22"/>
            </w:rPr>
          </w:pPr>
          <w:hyperlink w:anchor="_Toc307319979" w:history="1">
            <w:r w:rsidR="007E47A3" w:rsidRPr="00AD0F00">
              <w:rPr>
                <w:rStyle w:val="Hyperlink"/>
                <w:noProof/>
              </w:rPr>
              <w:t>Index</w:t>
            </w:r>
            <w:r w:rsidR="007E47A3">
              <w:rPr>
                <w:noProof/>
                <w:webHidden/>
              </w:rPr>
              <w:tab/>
            </w:r>
            <w:r>
              <w:rPr>
                <w:noProof/>
                <w:webHidden/>
              </w:rPr>
              <w:fldChar w:fldCharType="begin"/>
            </w:r>
            <w:r w:rsidR="007E47A3">
              <w:rPr>
                <w:noProof/>
                <w:webHidden/>
              </w:rPr>
              <w:instrText xml:space="preserve"> PAGEREF _Toc307319979 \h </w:instrText>
            </w:r>
            <w:r>
              <w:rPr>
                <w:noProof/>
                <w:webHidden/>
              </w:rPr>
            </w:r>
            <w:r>
              <w:rPr>
                <w:noProof/>
                <w:webHidden/>
              </w:rPr>
              <w:fldChar w:fldCharType="separate"/>
            </w:r>
            <w:r w:rsidR="007E47A3">
              <w:rPr>
                <w:noProof/>
                <w:webHidden/>
              </w:rPr>
              <w:t>7</w:t>
            </w:r>
            <w:r>
              <w:rPr>
                <w:noProof/>
                <w:webHidden/>
              </w:rPr>
              <w:fldChar w:fldCharType="end"/>
            </w:r>
          </w:hyperlink>
        </w:p>
        <w:p w:rsidR="00581E5B" w:rsidRDefault="00747F58" w:rsidP="007E47A3">
          <w:r>
            <w:rPr>
              <w:b/>
              <w:bCs/>
            </w:rPr>
            <w:fldChar w:fldCharType="end"/>
          </w:r>
        </w:p>
      </w:sdtContent>
    </w:sdt>
    <w:p w:rsidR="00581E5B" w:rsidRPr="00EF3001" w:rsidRDefault="00581E5B" w:rsidP="007E47A3">
      <w:pPr>
        <w:spacing w:line="360" w:lineRule="auto"/>
        <w:rPr>
          <w:rStyle w:val="Fett"/>
          <w:b w:val="0"/>
          <w:sz w:val="24"/>
          <w:szCs w:val="24"/>
        </w:rPr>
      </w:pPr>
    </w:p>
    <w:p w:rsidR="00F10A4F" w:rsidRDefault="00F10A4F" w:rsidP="007E47A3">
      <w:pPr>
        <w:spacing w:line="360" w:lineRule="auto"/>
        <w:rPr>
          <w:rStyle w:val="Fett"/>
          <w:b w:val="0"/>
          <w:sz w:val="24"/>
          <w:szCs w:val="24"/>
        </w:rPr>
      </w:pPr>
    </w:p>
    <w:p w:rsidR="00EA3C2F" w:rsidRDefault="00EA3C2F" w:rsidP="007E47A3">
      <w:pPr>
        <w:spacing w:line="360" w:lineRule="auto"/>
        <w:rPr>
          <w:rStyle w:val="Fett"/>
          <w:b w:val="0"/>
          <w:sz w:val="24"/>
          <w:szCs w:val="24"/>
        </w:rPr>
      </w:pPr>
    </w:p>
    <w:p w:rsidR="00EA3C2F" w:rsidRDefault="00EA3C2F" w:rsidP="007E47A3">
      <w:pPr>
        <w:spacing w:line="360" w:lineRule="auto"/>
        <w:rPr>
          <w:rStyle w:val="Fett"/>
          <w:b w:val="0"/>
          <w:sz w:val="24"/>
          <w:szCs w:val="24"/>
        </w:rPr>
      </w:pPr>
    </w:p>
    <w:p w:rsidR="00EA3C2F" w:rsidRDefault="00EA3C2F" w:rsidP="007E47A3">
      <w:pPr>
        <w:spacing w:line="360" w:lineRule="auto"/>
        <w:rPr>
          <w:rStyle w:val="Fett"/>
          <w:b w:val="0"/>
          <w:sz w:val="24"/>
          <w:szCs w:val="24"/>
        </w:rPr>
      </w:pPr>
    </w:p>
    <w:p w:rsidR="00EA3C2F" w:rsidRDefault="00EA3C2F" w:rsidP="007E47A3">
      <w:pPr>
        <w:spacing w:line="360" w:lineRule="auto"/>
        <w:rPr>
          <w:rStyle w:val="Fett"/>
          <w:b w:val="0"/>
          <w:sz w:val="24"/>
          <w:szCs w:val="24"/>
        </w:rPr>
      </w:pPr>
    </w:p>
    <w:p w:rsidR="00EA3C2F" w:rsidRDefault="00EA3C2F" w:rsidP="007E47A3">
      <w:pPr>
        <w:spacing w:line="360" w:lineRule="auto"/>
        <w:rPr>
          <w:rStyle w:val="Fett"/>
          <w:b w:val="0"/>
          <w:sz w:val="24"/>
          <w:szCs w:val="24"/>
        </w:rPr>
      </w:pPr>
    </w:p>
    <w:p w:rsidR="00EA3C2F" w:rsidRDefault="00EA3C2F" w:rsidP="007E47A3">
      <w:pPr>
        <w:spacing w:line="360" w:lineRule="auto"/>
        <w:rPr>
          <w:rStyle w:val="Fett"/>
          <w:b w:val="0"/>
          <w:sz w:val="24"/>
          <w:szCs w:val="24"/>
        </w:rPr>
      </w:pPr>
    </w:p>
    <w:p w:rsidR="00EA3C2F" w:rsidRDefault="00EA3C2F" w:rsidP="007E47A3">
      <w:pPr>
        <w:spacing w:line="360" w:lineRule="auto"/>
        <w:rPr>
          <w:rStyle w:val="Fett"/>
          <w:b w:val="0"/>
          <w:sz w:val="24"/>
          <w:szCs w:val="24"/>
        </w:rPr>
      </w:pPr>
    </w:p>
    <w:p w:rsidR="00EA3C2F" w:rsidRDefault="00EA3C2F" w:rsidP="007E47A3">
      <w:pPr>
        <w:spacing w:line="360" w:lineRule="auto"/>
        <w:rPr>
          <w:rStyle w:val="Fett"/>
          <w:b w:val="0"/>
          <w:sz w:val="24"/>
          <w:szCs w:val="24"/>
        </w:rPr>
      </w:pPr>
    </w:p>
    <w:p w:rsidR="00EA3C2F" w:rsidRDefault="00EA3C2F" w:rsidP="007E47A3">
      <w:pPr>
        <w:spacing w:line="360" w:lineRule="auto"/>
        <w:rPr>
          <w:rStyle w:val="Fett"/>
          <w:b w:val="0"/>
          <w:sz w:val="24"/>
          <w:szCs w:val="24"/>
        </w:rPr>
      </w:pPr>
    </w:p>
    <w:p w:rsidR="00EA3C2F" w:rsidRDefault="00EA3C2F" w:rsidP="007E47A3">
      <w:pPr>
        <w:spacing w:line="360" w:lineRule="auto"/>
        <w:rPr>
          <w:rStyle w:val="Fett"/>
          <w:b w:val="0"/>
          <w:sz w:val="24"/>
          <w:szCs w:val="24"/>
        </w:rPr>
      </w:pPr>
    </w:p>
    <w:p w:rsidR="00EA3C2F" w:rsidRDefault="00EA3C2F" w:rsidP="007E47A3">
      <w:pPr>
        <w:spacing w:line="360" w:lineRule="auto"/>
        <w:rPr>
          <w:rStyle w:val="Fett"/>
          <w:b w:val="0"/>
          <w:sz w:val="24"/>
          <w:szCs w:val="24"/>
        </w:rPr>
      </w:pPr>
    </w:p>
    <w:p w:rsidR="00EA3C2F" w:rsidRDefault="00EA3C2F" w:rsidP="007E47A3">
      <w:pPr>
        <w:spacing w:line="360" w:lineRule="auto"/>
        <w:rPr>
          <w:rStyle w:val="Fett"/>
          <w:b w:val="0"/>
          <w:sz w:val="24"/>
          <w:szCs w:val="24"/>
        </w:rPr>
      </w:pPr>
    </w:p>
    <w:p w:rsidR="00EA3C2F" w:rsidRDefault="00EA3C2F" w:rsidP="007E47A3">
      <w:pPr>
        <w:spacing w:line="360" w:lineRule="auto"/>
        <w:rPr>
          <w:rStyle w:val="Fett"/>
          <w:b w:val="0"/>
          <w:sz w:val="24"/>
          <w:szCs w:val="24"/>
        </w:rPr>
      </w:pPr>
    </w:p>
    <w:p w:rsidR="00EA3C2F" w:rsidRDefault="00EA3C2F" w:rsidP="007E47A3">
      <w:pPr>
        <w:spacing w:line="360" w:lineRule="auto"/>
        <w:rPr>
          <w:rStyle w:val="Fett"/>
          <w:b w:val="0"/>
          <w:sz w:val="24"/>
          <w:szCs w:val="24"/>
        </w:rPr>
      </w:pPr>
    </w:p>
    <w:p w:rsidR="00EA3C2F" w:rsidRDefault="00EA3C2F" w:rsidP="007E47A3">
      <w:pPr>
        <w:spacing w:line="360" w:lineRule="auto"/>
        <w:rPr>
          <w:rStyle w:val="Fett"/>
          <w:b w:val="0"/>
          <w:sz w:val="24"/>
          <w:szCs w:val="24"/>
        </w:rPr>
      </w:pPr>
    </w:p>
    <w:p w:rsidR="00EA3C2F" w:rsidRDefault="00EA3C2F" w:rsidP="007E47A3">
      <w:pPr>
        <w:spacing w:line="360" w:lineRule="auto"/>
        <w:rPr>
          <w:rStyle w:val="Fett"/>
          <w:b w:val="0"/>
          <w:sz w:val="24"/>
          <w:szCs w:val="24"/>
        </w:rPr>
      </w:pPr>
    </w:p>
    <w:p w:rsidR="00EA3C2F" w:rsidRPr="00EF3001" w:rsidRDefault="00EA3C2F" w:rsidP="007E47A3">
      <w:pPr>
        <w:spacing w:line="360" w:lineRule="auto"/>
        <w:rPr>
          <w:rStyle w:val="Fett"/>
          <w:b w:val="0"/>
          <w:sz w:val="24"/>
          <w:szCs w:val="24"/>
        </w:rPr>
      </w:pPr>
    </w:p>
    <w:p w:rsidR="00581E5B" w:rsidRPr="00581E5B" w:rsidRDefault="00F10A4F" w:rsidP="007E47A3">
      <w:pPr>
        <w:pStyle w:val="berschriftPflichtenheft"/>
        <w:rPr>
          <w:rStyle w:val="Fett"/>
        </w:rPr>
      </w:pPr>
      <w:bookmarkStart w:id="4" w:name="_Toc303860158"/>
      <w:bookmarkStart w:id="5" w:name="_Toc307319968"/>
      <w:r w:rsidRPr="00EF3001">
        <w:rPr>
          <w:rStyle w:val="Fett"/>
        </w:rPr>
        <w:t>Abkürzungsverzeichnis</w:t>
      </w:r>
      <w:bookmarkEnd w:id="4"/>
      <w:bookmarkEnd w:id="5"/>
    </w:p>
    <w:p w:rsidR="00F10A4F" w:rsidRPr="00970117" w:rsidRDefault="00F10A4F" w:rsidP="007E47A3">
      <w:pPr>
        <w:spacing w:line="360" w:lineRule="auto"/>
        <w:rPr>
          <w:rStyle w:val="Fett"/>
          <w:b w:val="0"/>
          <w:sz w:val="24"/>
        </w:rPr>
      </w:pPr>
    </w:p>
    <w:p w:rsidR="00581E5B" w:rsidRDefault="00970117" w:rsidP="007E47A3">
      <w:pPr>
        <w:spacing w:line="360" w:lineRule="auto"/>
        <w:rPr>
          <w:rStyle w:val="Fett"/>
          <w:b w:val="0"/>
          <w:sz w:val="24"/>
          <w:szCs w:val="24"/>
        </w:rPr>
      </w:pPr>
      <w:r w:rsidRPr="00970117">
        <w:rPr>
          <w:rStyle w:val="Fett"/>
          <w:b w:val="0"/>
          <w:sz w:val="24"/>
          <w:szCs w:val="24"/>
        </w:rPr>
        <w:t>HWRIM</w:t>
      </w:r>
      <w:r>
        <w:rPr>
          <w:rStyle w:val="Fett"/>
          <w:b w:val="0"/>
          <w:sz w:val="24"/>
          <w:szCs w:val="24"/>
        </w:rPr>
        <w:tab/>
        <w:t>-</w:t>
      </w:r>
      <w:r>
        <w:rPr>
          <w:rStyle w:val="Fett"/>
          <w:b w:val="0"/>
          <w:sz w:val="24"/>
          <w:szCs w:val="24"/>
        </w:rPr>
        <w:tab/>
      </w:r>
      <w:r w:rsidRPr="00970117">
        <w:rPr>
          <w:rStyle w:val="Fett"/>
          <w:sz w:val="24"/>
          <w:szCs w:val="24"/>
        </w:rPr>
        <w:t>HWR</w:t>
      </w:r>
      <w:r>
        <w:rPr>
          <w:rStyle w:val="Fett"/>
          <w:b w:val="0"/>
          <w:sz w:val="24"/>
          <w:szCs w:val="24"/>
        </w:rPr>
        <w:t xml:space="preserve"> </w:t>
      </w:r>
      <w:r w:rsidRPr="00970117">
        <w:rPr>
          <w:rStyle w:val="Fett"/>
          <w:sz w:val="24"/>
          <w:szCs w:val="24"/>
        </w:rPr>
        <w:t>I</w:t>
      </w:r>
      <w:r>
        <w:rPr>
          <w:rStyle w:val="Fett"/>
          <w:b w:val="0"/>
          <w:sz w:val="24"/>
          <w:szCs w:val="24"/>
        </w:rPr>
        <w:t xml:space="preserve">nstant </w:t>
      </w:r>
      <w:r w:rsidRPr="00970117">
        <w:rPr>
          <w:rStyle w:val="Fett"/>
          <w:sz w:val="24"/>
          <w:szCs w:val="24"/>
        </w:rPr>
        <w:t>M</w:t>
      </w:r>
      <w:r>
        <w:rPr>
          <w:rStyle w:val="Fett"/>
          <w:b w:val="0"/>
          <w:sz w:val="24"/>
          <w:szCs w:val="24"/>
        </w:rPr>
        <w:t>essenger</w:t>
      </w:r>
    </w:p>
    <w:p w:rsidR="00EA3C2F" w:rsidRDefault="00EA3C2F" w:rsidP="007E47A3">
      <w:pPr>
        <w:spacing w:line="360" w:lineRule="auto"/>
        <w:rPr>
          <w:color w:val="000000"/>
          <w:sz w:val="24"/>
          <w:szCs w:val="24"/>
        </w:rPr>
      </w:pPr>
      <w:r w:rsidRPr="00EA3C2F">
        <w:rPr>
          <w:bCs/>
          <w:color w:val="000000"/>
          <w:sz w:val="24"/>
          <w:szCs w:val="24"/>
        </w:rPr>
        <w:t>Server</w:t>
      </w:r>
      <w:r w:rsidRPr="00EA3C2F">
        <w:rPr>
          <w:bCs/>
          <w:color w:val="000000"/>
          <w:sz w:val="24"/>
          <w:szCs w:val="24"/>
        </w:rPr>
        <w:tab/>
      </w:r>
      <w:r>
        <w:rPr>
          <w:b/>
          <w:bCs/>
          <w:color w:val="000000"/>
          <w:sz w:val="24"/>
          <w:szCs w:val="24"/>
        </w:rPr>
        <w:tab/>
        <w:t>-</w:t>
      </w:r>
      <w:r>
        <w:rPr>
          <w:b/>
          <w:bCs/>
          <w:color w:val="000000"/>
          <w:sz w:val="24"/>
          <w:szCs w:val="24"/>
        </w:rPr>
        <w:tab/>
      </w:r>
      <w:r w:rsidRPr="00EA3C2F">
        <w:rPr>
          <w:color w:val="000000"/>
          <w:sz w:val="24"/>
          <w:szCs w:val="24"/>
        </w:rPr>
        <w:t>Programm, das zur Verwaltung von Anfragen dient.</w:t>
      </w:r>
    </w:p>
    <w:p w:rsidR="00EA3C2F" w:rsidRDefault="00EA3C2F" w:rsidP="007E47A3">
      <w:pPr>
        <w:spacing w:line="360" w:lineRule="auto"/>
        <w:rPr>
          <w:color w:val="000000"/>
          <w:sz w:val="24"/>
          <w:szCs w:val="24"/>
        </w:rPr>
      </w:pPr>
      <w:r w:rsidRPr="00EA3C2F">
        <w:rPr>
          <w:bCs/>
          <w:color w:val="000000"/>
          <w:sz w:val="24"/>
          <w:szCs w:val="24"/>
        </w:rPr>
        <w:t>Client</w:t>
      </w:r>
      <w:r w:rsidRPr="00EA3C2F">
        <w:rPr>
          <w:bCs/>
          <w:color w:val="000000"/>
          <w:sz w:val="24"/>
          <w:szCs w:val="24"/>
        </w:rPr>
        <w:tab/>
      </w:r>
      <w:r>
        <w:rPr>
          <w:b/>
          <w:bCs/>
          <w:color w:val="000000"/>
          <w:sz w:val="24"/>
          <w:szCs w:val="24"/>
        </w:rPr>
        <w:tab/>
        <w:t>-</w:t>
      </w:r>
      <w:r>
        <w:rPr>
          <w:b/>
          <w:bCs/>
          <w:color w:val="000000"/>
          <w:sz w:val="24"/>
          <w:szCs w:val="24"/>
        </w:rPr>
        <w:tab/>
      </w:r>
      <w:r w:rsidRPr="00EA3C2F">
        <w:rPr>
          <w:color w:val="000000"/>
          <w:sz w:val="24"/>
          <w:szCs w:val="24"/>
        </w:rPr>
        <w:t>Der Teil des Programms, den der Benutzer sieht.</w:t>
      </w:r>
    </w:p>
    <w:p w:rsidR="00EA3C2F" w:rsidRDefault="00EA3C2F" w:rsidP="007E47A3">
      <w:pPr>
        <w:spacing w:line="360" w:lineRule="auto"/>
        <w:rPr>
          <w:b/>
          <w:bCs/>
          <w:color w:val="000000"/>
          <w:sz w:val="24"/>
          <w:szCs w:val="24"/>
        </w:rPr>
      </w:pPr>
      <w:r w:rsidRPr="00EA3C2F">
        <w:rPr>
          <w:bCs/>
          <w:color w:val="000000"/>
          <w:sz w:val="24"/>
          <w:szCs w:val="24"/>
        </w:rPr>
        <w:t>RMI</w:t>
      </w:r>
      <w:r>
        <w:rPr>
          <w:b/>
          <w:bCs/>
          <w:color w:val="000000"/>
          <w:sz w:val="24"/>
          <w:szCs w:val="24"/>
        </w:rPr>
        <w:tab/>
      </w:r>
      <w:r>
        <w:rPr>
          <w:b/>
          <w:bCs/>
          <w:color w:val="000000"/>
          <w:sz w:val="24"/>
          <w:szCs w:val="24"/>
        </w:rPr>
        <w:tab/>
        <w:t>-</w:t>
      </w:r>
      <w:r>
        <w:rPr>
          <w:b/>
          <w:bCs/>
          <w:color w:val="000000"/>
          <w:sz w:val="24"/>
          <w:szCs w:val="24"/>
        </w:rPr>
        <w:tab/>
      </w:r>
      <w:r w:rsidRPr="00EA3C2F">
        <w:rPr>
          <w:b/>
          <w:bCs/>
          <w:color w:val="000000"/>
          <w:sz w:val="24"/>
          <w:szCs w:val="24"/>
        </w:rPr>
        <w:t>R</w:t>
      </w:r>
      <w:r w:rsidRPr="00EA3C2F">
        <w:rPr>
          <w:bCs/>
          <w:color w:val="000000"/>
          <w:sz w:val="24"/>
          <w:szCs w:val="24"/>
        </w:rPr>
        <w:t xml:space="preserve">emote </w:t>
      </w:r>
      <w:proofErr w:type="spellStart"/>
      <w:r w:rsidRPr="00EA3C2F">
        <w:rPr>
          <w:b/>
          <w:bCs/>
          <w:color w:val="000000"/>
          <w:sz w:val="24"/>
          <w:szCs w:val="24"/>
        </w:rPr>
        <w:t>M</w:t>
      </w:r>
      <w:r w:rsidRPr="00EA3C2F">
        <w:rPr>
          <w:bCs/>
          <w:color w:val="000000"/>
          <w:sz w:val="24"/>
          <w:szCs w:val="24"/>
        </w:rPr>
        <w:t>ethod</w:t>
      </w:r>
      <w:proofErr w:type="spellEnd"/>
      <w:r w:rsidRPr="00EA3C2F">
        <w:rPr>
          <w:bCs/>
          <w:color w:val="000000"/>
          <w:sz w:val="24"/>
          <w:szCs w:val="24"/>
        </w:rPr>
        <w:t xml:space="preserve"> </w:t>
      </w:r>
      <w:proofErr w:type="spellStart"/>
      <w:r w:rsidRPr="00EA3C2F">
        <w:rPr>
          <w:b/>
          <w:bCs/>
          <w:color w:val="000000"/>
          <w:sz w:val="24"/>
          <w:szCs w:val="24"/>
        </w:rPr>
        <w:t>I</w:t>
      </w:r>
      <w:r w:rsidRPr="00EA3C2F">
        <w:rPr>
          <w:bCs/>
          <w:color w:val="000000"/>
          <w:sz w:val="24"/>
          <w:szCs w:val="24"/>
        </w:rPr>
        <w:t>nvocation</w:t>
      </w:r>
      <w:proofErr w:type="spellEnd"/>
      <w:r w:rsidRPr="00EA3C2F">
        <w:rPr>
          <w:b/>
          <w:bCs/>
          <w:color w:val="000000"/>
          <w:sz w:val="24"/>
          <w:szCs w:val="24"/>
        </w:rPr>
        <w:t xml:space="preserve"> </w:t>
      </w:r>
    </w:p>
    <w:p w:rsidR="00EA3C2F" w:rsidRPr="007E47A3" w:rsidRDefault="00EA3C2F" w:rsidP="007E47A3">
      <w:pPr>
        <w:spacing w:line="360" w:lineRule="auto"/>
        <w:ind w:left="2127"/>
        <w:rPr>
          <w:rStyle w:val="Fett"/>
          <w:b w:val="0"/>
          <w:bCs w:val="0"/>
          <w:color w:val="000000"/>
          <w:sz w:val="24"/>
          <w:szCs w:val="24"/>
        </w:rPr>
      </w:pPr>
      <w:r w:rsidRPr="00EA3C2F">
        <w:rPr>
          <w:color w:val="000000"/>
          <w:sz w:val="24"/>
          <w:szCs w:val="24"/>
        </w:rPr>
        <w:t xml:space="preserve">Beschreibt einen Methodenaufruf zu einem nicht lokalen Programm. Der Aufruf erfolgt aber durch das </w:t>
      </w:r>
      <w:r w:rsidRPr="00EA3C2F">
        <w:rPr>
          <w:b/>
          <w:color w:val="000000"/>
          <w:sz w:val="24"/>
          <w:szCs w:val="24"/>
        </w:rPr>
        <w:t>RMI</w:t>
      </w:r>
      <w:r w:rsidRPr="00EA3C2F">
        <w:rPr>
          <w:color w:val="000000"/>
          <w:sz w:val="24"/>
          <w:szCs w:val="24"/>
        </w:rPr>
        <w:t xml:space="preserve"> wie ein lokaler Aufruf.</w:t>
      </w:r>
    </w:p>
    <w:p w:rsidR="00581E5B" w:rsidRPr="00EF3001" w:rsidRDefault="00581E5B" w:rsidP="007E47A3">
      <w:pPr>
        <w:pStyle w:val="berschriftPflichtenheft"/>
        <w:rPr>
          <w:rStyle w:val="Fett"/>
          <w:sz w:val="24"/>
          <w:szCs w:val="24"/>
        </w:rPr>
      </w:pPr>
      <w:bookmarkStart w:id="6" w:name="_Toc303860159"/>
      <w:bookmarkStart w:id="7" w:name="_Toc307319969"/>
      <w:r w:rsidRPr="00EF3001">
        <w:rPr>
          <w:rStyle w:val="Fett"/>
        </w:rPr>
        <w:t>Glossar</w:t>
      </w:r>
      <w:bookmarkEnd w:id="6"/>
      <w:bookmarkEnd w:id="7"/>
    </w:p>
    <w:p w:rsidR="00F10A4F" w:rsidRDefault="00F10A4F" w:rsidP="007E47A3">
      <w:pPr>
        <w:spacing w:line="360" w:lineRule="auto"/>
        <w:rPr>
          <w:rStyle w:val="Fett"/>
          <w:sz w:val="24"/>
          <w:szCs w:val="24"/>
        </w:rPr>
      </w:pPr>
    </w:p>
    <w:p w:rsidR="00581E5B" w:rsidRPr="00EF3001" w:rsidRDefault="00581E5B" w:rsidP="007E47A3">
      <w:pPr>
        <w:spacing w:line="360" w:lineRule="auto"/>
        <w:rPr>
          <w:rStyle w:val="Fett"/>
          <w:sz w:val="24"/>
          <w:szCs w:val="24"/>
        </w:rPr>
      </w:pPr>
    </w:p>
    <w:p w:rsidR="00F10A4F" w:rsidRPr="00EF3001" w:rsidRDefault="00F10A4F" w:rsidP="007E47A3">
      <w:pPr>
        <w:pStyle w:val="berschriftPflichtenheft"/>
        <w:rPr>
          <w:rStyle w:val="Fett"/>
          <w:sz w:val="24"/>
          <w:szCs w:val="24"/>
        </w:rPr>
      </w:pPr>
      <w:bookmarkStart w:id="8" w:name="_Toc303860160"/>
      <w:bookmarkStart w:id="9" w:name="_Toc307319970"/>
      <w:r w:rsidRPr="00EF3001">
        <w:rPr>
          <w:rStyle w:val="Fett"/>
        </w:rPr>
        <w:t>Abbildungsverzeichnis</w:t>
      </w:r>
      <w:bookmarkEnd w:id="8"/>
      <w:bookmarkEnd w:id="9"/>
    </w:p>
    <w:p w:rsidR="00F10A4F" w:rsidRPr="00EF3001" w:rsidRDefault="00F10A4F" w:rsidP="007E47A3">
      <w:pPr>
        <w:spacing w:line="360" w:lineRule="auto"/>
        <w:rPr>
          <w:rStyle w:val="Fett"/>
          <w:sz w:val="24"/>
        </w:rPr>
      </w:pPr>
    </w:p>
    <w:p w:rsidR="007E47A3" w:rsidRDefault="00747F58">
      <w:pPr>
        <w:pStyle w:val="Abbildungsverzeichnis"/>
        <w:tabs>
          <w:tab w:val="right" w:leader="dot" w:pos="9062"/>
        </w:tabs>
        <w:rPr>
          <w:rFonts w:asciiTheme="minorHAnsi" w:eastAsiaTheme="minorEastAsia" w:hAnsiTheme="minorHAnsi" w:cstheme="minorBidi"/>
          <w:noProof/>
          <w:sz w:val="22"/>
          <w:szCs w:val="22"/>
        </w:rPr>
      </w:pPr>
      <w:r>
        <w:rPr>
          <w:rStyle w:val="Fett"/>
          <w:b w:val="0"/>
          <w:sz w:val="24"/>
          <w:szCs w:val="24"/>
        </w:rPr>
        <w:fldChar w:fldCharType="begin"/>
      </w:r>
      <w:r w:rsidR="001F7DA5">
        <w:rPr>
          <w:rStyle w:val="Fett"/>
          <w:b w:val="0"/>
          <w:sz w:val="24"/>
          <w:szCs w:val="24"/>
        </w:rPr>
        <w:instrText xml:space="preserve"> TOC \h \z \c "Abbildung" </w:instrText>
      </w:r>
      <w:r>
        <w:rPr>
          <w:rStyle w:val="Fett"/>
          <w:b w:val="0"/>
          <w:sz w:val="24"/>
          <w:szCs w:val="24"/>
        </w:rPr>
        <w:fldChar w:fldCharType="separate"/>
      </w:r>
      <w:hyperlink w:anchor="_Toc307320418" w:history="1">
        <w:r w:rsidR="007E47A3" w:rsidRPr="00A70DEE">
          <w:rPr>
            <w:rStyle w:val="Hyperlink"/>
            <w:noProof/>
          </w:rPr>
          <w:t>Abbildung 1: Aktivitätsdiagramm Registrierung</w:t>
        </w:r>
        <w:r w:rsidR="007E47A3">
          <w:rPr>
            <w:noProof/>
            <w:webHidden/>
          </w:rPr>
          <w:tab/>
        </w:r>
        <w:r>
          <w:rPr>
            <w:noProof/>
            <w:webHidden/>
          </w:rPr>
          <w:fldChar w:fldCharType="begin"/>
        </w:r>
        <w:r w:rsidR="007E47A3">
          <w:rPr>
            <w:noProof/>
            <w:webHidden/>
          </w:rPr>
          <w:instrText xml:space="preserve"> PAGEREF _Toc307320418 \h </w:instrText>
        </w:r>
        <w:r>
          <w:rPr>
            <w:noProof/>
            <w:webHidden/>
          </w:rPr>
        </w:r>
        <w:r>
          <w:rPr>
            <w:noProof/>
            <w:webHidden/>
          </w:rPr>
          <w:fldChar w:fldCharType="separate"/>
        </w:r>
        <w:r w:rsidR="007E47A3">
          <w:rPr>
            <w:noProof/>
            <w:webHidden/>
          </w:rPr>
          <w:t>5</w:t>
        </w:r>
        <w:r>
          <w:rPr>
            <w:noProof/>
            <w:webHidden/>
          </w:rPr>
          <w:fldChar w:fldCharType="end"/>
        </w:r>
      </w:hyperlink>
    </w:p>
    <w:p w:rsidR="007E47A3" w:rsidRDefault="00747F58">
      <w:pPr>
        <w:pStyle w:val="Abbildungsverzeichnis"/>
        <w:tabs>
          <w:tab w:val="right" w:leader="dot" w:pos="9062"/>
        </w:tabs>
        <w:rPr>
          <w:rFonts w:asciiTheme="minorHAnsi" w:eastAsiaTheme="minorEastAsia" w:hAnsiTheme="minorHAnsi" w:cstheme="minorBidi"/>
          <w:noProof/>
          <w:sz w:val="22"/>
          <w:szCs w:val="22"/>
        </w:rPr>
      </w:pPr>
      <w:hyperlink w:anchor="_Toc307320419" w:history="1">
        <w:r w:rsidR="007E47A3" w:rsidRPr="00A70DEE">
          <w:rPr>
            <w:rStyle w:val="Hyperlink"/>
            <w:noProof/>
          </w:rPr>
          <w:t>Abbildung 2: Use-Case-Diagramm Login</w:t>
        </w:r>
        <w:r w:rsidR="007E47A3">
          <w:rPr>
            <w:noProof/>
            <w:webHidden/>
          </w:rPr>
          <w:tab/>
        </w:r>
        <w:r>
          <w:rPr>
            <w:noProof/>
            <w:webHidden/>
          </w:rPr>
          <w:fldChar w:fldCharType="begin"/>
        </w:r>
        <w:r w:rsidR="007E47A3">
          <w:rPr>
            <w:noProof/>
            <w:webHidden/>
          </w:rPr>
          <w:instrText xml:space="preserve"> PAGEREF _Toc307320419 \h </w:instrText>
        </w:r>
        <w:r>
          <w:rPr>
            <w:noProof/>
            <w:webHidden/>
          </w:rPr>
        </w:r>
        <w:r>
          <w:rPr>
            <w:noProof/>
            <w:webHidden/>
          </w:rPr>
          <w:fldChar w:fldCharType="separate"/>
        </w:r>
        <w:r w:rsidR="007E47A3">
          <w:rPr>
            <w:noProof/>
            <w:webHidden/>
          </w:rPr>
          <w:t>6</w:t>
        </w:r>
        <w:r>
          <w:rPr>
            <w:noProof/>
            <w:webHidden/>
          </w:rPr>
          <w:fldChar w:fldCharType="end"/>
        </w:r>
      </w:hyperlink>
    </w:p>
    <w:p w:rsidR="007E47A3" w:rsidRDefault="00747F58">
      <w:pPr>
        <w:pStyle w:val="Abbildungsverzeichnis"/>
        <w:tabs>
          <w:tab w:val="right" w:leader="dot" w:pos="9062"/>
        </w:tabs>
        <w:rPr>
          <w:rFonts w:asciiTheme="minorHAnsi" w:eastAsiaTheme="minorEastAsia" w:hAnsiTheme="minorHAnsi" w:cstheme="minorBidi"/>
          <w:noProof/>
          <w:sz w:val="22"/>
          <w:szCs w:val="22"/>
        </w:rPr>
      </w:pPr>
      <w:hyperlink w:anchor="_Toc307320420" w:history="1">
        <w:r w:rsidR="007E47A3" w:rsidRPr="00A70DEE">
          <w:rPr>
            <w:rStyle w:val="Hyperlink"/>
            <w:noProof/>
          </w:rPr>
          <w:t>Abbildung 3: Sequenzdiagramm Login</w:t>
        </w:r>
        <w:r w:rsidR="007E47A3">
          <w:rPr>
            <w:noProof/>
            <w:webHidden/>
          </w:rPr>
          <w:tab/>
        </w:r>
        <w:r>
          <w:rPr>
            <w:noProof/>
            <w:webHidden/>
          </w:rPr>
          <w:fldChar w:fldCharType="begin"/>
        </w:r>
        <w:r w:rsidR="007E47A3">
          <w:rPr>
            <w:noProof/>
            <w:webHidden/>
          </w:rPr>
          <w:instrText xml:space="preserve"> PAGEREF _Toc307320420 \h </w:instrText>
        </w:r>
        <w:r>
          <w:rPr>
            <w:noProof/>
            <w:webHidden/>
          </w:rPr>
        </w:r>
        <w:r>
          <w:rPr>
            <w:noProof/>
            <w:webHidden/>
          </w:rPr>
          <w:fldChar w:fldCharType="separate"/>
        </w:r>
        <w:r w:rsidR="007E47A3">
          <w:rPr>
            <w:noProof/>
            <w:webHidden/>
          </w:rPr>
          <w:t>7</w:t>
        </w:r>
        <w:r>
          <w:rPr>
            <w:noProof/>
            <w:webHidden/>
          </w:rPr>
          <w:fldChar w:fldCharType="end"/>
        </w:r>
      </w:hyperlink>
    </w:p>
    <w:p w:rsidR="007E47A3" w:rsidRDefault="00747F58">
      <w:pPr>
        <w:pStyle w:val="Abbildungsverzeichnis"/>
        <w:tabs>
          <w:tab w:val="right" w:leader="dot" w:pos="9062"/>
        </w:tabs>
        <w:rPr>
          <w:rFonts w:asciiTheme="minorHAnsi" w:eastAsiaTheme="minorEastAsia" w:hAnsiTheme="minorHAnsi" w:cstheme="minorBidi"/>
          <w:noProof/>
          <w:sz w:val="22"/>
          <w:szCs w:val="22"/>
        </w:rPr>
      </w:pPr>
      <w:hyperlink w:anchor="_Toc307320421" w:history="1">
        <w:r w:rsidR="007E47A3" w:rsidRPr="00A70DEE">
          <w:rPr>
            <w:rStyle w:val="Hyperlink"/>
            <w:noProof/>
          </w:rPr>
          <w:t>Abbildung 4: Zustandsdiagramm Nachricht versenden</w:t>
        </w:r>
        <w:r w:rsidR="007E47A3">
          <w:rPr>
            <w:noProof/>
            <w:webHidden/>
          </w:rPr>
          <w:tab/>
        </w:r>
        <w:r>
          <w:rPr>
            <w:noProof/>
            <w:webHidden/>
          </w:rPr>
          <w:fldChar w:fldCharType="begin"/>
        </w:r>
        <w:r w:rsidR="007E47A3">
          <w:rPr>
            <w:noProof/>
            <w:webHidden/>
          </w:rPr>
          <w:instrText xml:space="preserve"> PAGEREF _Toc307320421 \h </w:instrText>
        </w:r>
        <w:r>
          <w:rPr>
            <w:noProof/>
            <w:webHidden/>
          </w:rPr>
        </w:r>
        <w:r>
          <w:rPr>
            <w:noProof/>
            <w:webHidden/>
          </w:rPr>
          <w:fldChar w:fldCharType="separate"/>
        </w:r>
        <w:r w:rsidR="007E47A3">
          <w:rPr>
            <w:noProof/>
            <w:webHidden/>
          </w:rPr>
          <w:t>8</w:t>
        </w:r>
        <w:r>
          <w:rPr>
            <w:noProof/>
            <w:webHidden/>
          </w:rPr>
          <w:fldChar w:fldCharType="end"/>
        </w:r>
      </w:hyperlink>
    </w:p>
    <w:p w:rsidR="006E1E3C" w:rsidRPr="001F7DA5" w:rsidRDefault="00747F58" w:rsidP="007E47A3">
      <w:pPr>
        <w:tabs>
          <w:tab w:val="left" w:pos="9072"/>
        </w:tabs>
        <w:spacing w:line="360" w:lineRule="auto"/>
        <w:rPr>
          <w:rStyle w:val="Fett"/>
          <w:b w:val="0"/>
          <w:sz w:val="24"/>
          <w:szCs w:val="24"/>
        </w:rPr>
      </w:pPr>
      <w:r>
        <w:rPr>
          <w:rStyle w:val="Fett"/>
          <w:b w:val="0"/>
          <w:sz w:val="24"/>
          <w:szCs w:val="24"/>
        </w:rPr>
        <w:fldChar w:fldCharType="end"/>
      </w:r>
    </w:p>
    <w:p w:rsidR="006E1E3C" w:rsidRPr="001F7DA5" w:rsidRDefault="006E1E3C" w:rsidP="007E47A3">
      <w:pPr>
        <w:spacing w:line="360" w:lineRule="auto"/>
        <w:rPr>
          <w:rStyle w:val="Fett"/>
          <w:b w:val="0"/>
          <w:sz w:val="24"/>
          <w:szCs w:val="24"/>
          <w:lang w:val="en-US"/>
        </w:rPr>
      </w:pPr>
    </w:p>
    <w:p w:rsidR="00581E5B" w:rsidRPr="00EF3001" w:rsidRDefault="00F10A4F" w:rsidP="007E47A3">
      <w:pPr>
        <w:pStyle w:val="berschriftPflichtenheft"/>
        <w:rPr>
          <w:rStyle w:val="Fett"/>
          <w:sz w:val="24"/>
          <w:szCs w:val="24"/>
        </w:rPr>
      </w:pPr>
      <w:bookmarkStart w:id="10" w:name="_Toc303860161"/>
      <w:bookmarkStart w:id="11" w:name="_Toc307319971"/>
      <w:r w:rsidRPr="00EF3001">
        <w:rPr>
          <w:rStyle w:val="Fett"/>
        </w:rPr>
        <w:t>Tabellenverzeichnis</w:t>
      </w:r>
      <w:bookmarkEnd w:id="10"/>
      <w:bookmarkEnd w:id="11"/>
    </w:p>
    <w:p w:rsidR="00581E5B" w:rsidRDefault="00581E5B" w:rsidP="007E47A3">
      <w:pPr>
        <w:spacing w:line="360" w:lineRule="auto"/>
        <w:rPr>
          <w:rStyle w:val="Fett"/>
          <w:sz w:val="24"/>
          <w:szCs w:val="24"/>
        </w:rPr>
      </w:pPr>
    </w:p>
    <w:p w:rsidR="00B11EBE" w:rsidRDefault="00B11EBE" w:rsidP="007E47A3">
      <w:pPr>
        <w:pStyle w:val="berschriftPflichtenheft"/>
        <w:rPr>
          <w:rStyle w:val="Fett"/>
          <w:sz w:val="24"/>
          <w:szCs w:val="24"/>
        </w:rPr>
        <w:sectPr w:rsidR="00B11EBE" w:rsidSect="007E47A3">
          <w:headerReference w:type="first" r:id="rId13"/>
          <w:footerReference w:type="first" r:id="rId14"/>
          <w:pgSz w:w="11906" w:h="16838" w:code="9"/>
          <w:pgMar w:top="964" w:right="1558" w:bottom="1259" w:left="1276" w:header="720" w:footer="720" w:gutter="0"/>
          <w:paperSrc w:first="258" w:other="259"/>
          <w:pgNumType w:fmt="upperRoman" w:start="1"/>
          <w:cols w:space="720"/>
          <w:titlePg/>
          <w:docGrid w:linePitch="272"/>
        </w:sectPr>
      </w:pPr>
      <w:ins w:id="12" w:author="T1043" w:date="2011-10-25T15:18:00Z">
        <w:r>
          <w:rPr>
            <w:rStyle w:val="Fett"/>
            <w:sz w:val="24"/>
            <w:szCs w:val="24"/>
          </w:rPr>
          <w:br w:type="page"/>
        </w:r>
      </w:ins>
      <w:bookmarkStart w:id="13" w:name="_Toc303860162"/>
    </w:p>
    <w:p w:rsidR="007A2B1B" w:rsidRPr="00EF3001" w:rsidRDefault="007A2B1B" w:rsidP="007E47A3">
      <w:pPr>
        <w:pStyle w:val="berschriftPflichtenheft"/>
        <w:rPr>
          <w:rStyle w:val="Fett"/>
          <w:sz w:val="24"/>
          <w:szCs w:val="24"/>
        </w:rPr>
      </w:pPr>
      <w:bookmarkStart w:id="14" w:name="_Toc307319972"/>
      <w:r w:rsidRPr="00EF3001">
        <w:rPr>
          <w:rStyle w:val="Fett"/>
        </w:rPr>
        <w:lastRenderedPageBreak/>
        <w:t>Einleitung</w:t>
      </w:r>
      <w:bookmarkEnd w:id="13"/>
      <w:bookmarkEnd w:id="14"/>
    </w:p>
    <w:p w:rsidR="00B16EDA" w:rsidRDefault="00B16EDA" w:rsidP="007E47A3">
      <w:pPr>
        <w:spacing w:line="360" w:lineRule="auto"/>
        <w:rPr>
          <w:rStyle w:val="Fett"/>
          <w:sz w:val="24"/>
          <w:szCs w:val="24"/>
        </w:rPr>
      </w:pPr>
    </w:p>
    <w:p w:rsidR="00251F79" w:rsidRDefault="00D84ADE" w:rsidP="007E47A3">
      <w:pPr>
        <w:spacing w:line="360" w:lineRule="auto"/>
        <w:jc w:val="both"/>
        <w:rPr>
          <w:rStyle w:val="Fett"/>
          <w:b w:val="0"/>
          <w:sz w:val="24"/>
          <w:szCs w:val="24"/>
        </w:rPr>
      </w:pPr>
      <w:r>
        <w:rPr>
          <w:rStyle w:val="Fett"/>
          <w:b w:val="0"/>
          <w:sz w:val="24"/>
          <w:szCs w:val="24"/>
        </w:rPr>
        <w:t xml:space="preserve">Der HWR-Chat soll die Kommunikation zwischen den Studenten erleichtern. Besonderer Vorteil ist, dass </w:t>
      </w:r>
      <w:r w:rsidR="00CA77AA">
        <w:rPr>
          <w:rStyle w:val="Fett"/>
          <w:b w:val="0"/>
          <w:sz w:val="24"/>
          <w:szCs w:val="24"/>
        </w:rPr>
        <w:t>die Studenten nicht wie in anderen Netzwerken ihre Kommilitonen einzeln suchen müssen. Dieses Programm bietet einen gesammelten Überblick über alle wichtigen Kontakte des Studiums an. So kann man sich mit den Studenten des gleichen Studiengangs über die Hausaufgaben oder Erfahrungen austauschen und mit Studenten anderer Fachrichtungen fächerübergreifende Diskussionen führen.</w:t>
      </w:r>
    </w:p>
    <w:p w:rsidR="00251F79" w:rsidRDefault="00CA77AA" w:rsidP="007E47A3">
      <w:pPr>
        <w:spacing w:line="360" w:lineRule="auto"/>
        <w:jc w:val="both"/>
        <w:rPr>
          <w:rStyle w:val="Fett"/>
          <w:b w:val="0"/>
          <w:sz w:val="24"/>
          <w:szCs w:val="24"/>
        </w:rPr>
      </w:pPr>
      <w:r>
        <w:rPr>
          <w:rStyle w:val="Fett"/>
          <w:b w:val="0"/>
          <w:sz w:val="24"/>
          <w:szCs w:val="24"/>
        </w:rPr>
        <w:t>Jeder Student kann nach der Registrierung und Anmeldung am Server alle gewünschten Kommilitonen zu seinen Kontakten hinzufügen. Diese werden in einer Kontaktliste übersichtlich dargestellt. Mit einem Doppelklick auf einen Kontakt öffnet sich das Chatfenster in dem Nachrichten verschickt werden können. Der Nachrichtentransfer zu jedem Kontakt wird in einem Verlauf gespeichert</w:t>
      </w:r>
      <w:r w:rsidR="008F46A5">
        <w:rPr>
          <w:rStyle w:val="Fett"/>
          <w:b w:val="0"/>
          <w:sz w:val="24"/>
          <w:szCs w:val="24"/>
        </w:rPr>
        <w:t xml:space="preserve"> und </w:t>
      </w:r>
      <w:r w:rsidR="0096792C">
        <w:rPr>
          <w:rStyle w:val="Fett"/>
          <w:b w:val="0"/>
          <w:sz w:val="24"/>
          <w:szCs w:val="24"/>
        </w:rPr>
        <w:t>ist jederzeit einsehbar</w:t>
      </w:r>
      <w:r w:rsidR="008F46A5">
        <w:rPr>
          <w:rStyle w:val="Fett"/>
          <w:b w:val="0"/>
          <w:sz w:val="24"/>
          <w:szCs w:val="24"/>
        </w:rPr>
        <w:t>. Es ist möglich Dateien zu versenden. Auf der Profilseite kann jeder Student die Angaben zu seiner Person einsehen.</w:t>
      </w:r>
    </w:p>
    <w:p w:rsidR="00251F79" w:rsidRDefault="008F46A5" w:rsidP="007E47A3">
      <w:pPr>
        <w:spacing w:line="360" w:lineRule="auto"/>
        <w:jc w:val="both"/>
        <w:rPr>
          <w:rStyle w:val="Fett"/>
          <w:b w:val="0"/>
          <w:sz w:val="24"/>
          <w:szCs w:val="24"/>
        </w:rPr>
      </w:pPr>
      <w:r>
        <w:rPr>
          <w:rStyle w:val="Fett"/>
          <w:b w:val="0"/>
          <w:sz w:val="24"/>
          <w:szCs w:val="24"/>
        </w:rPr>
        <w:t>Mit diesen Funktionen erleichtert die HWR ihren Studenten die Kommunikation und Absprachen untereinander. Durch den Dateitransfer können auch gemeinsam bearbeitete Dokumente verschickt werden. Somit erleichtert der HWR-Chat dem Studenten das Hochschulleben.</w:t>
      </w:r>
    </w:p>
    <w:p w:rsidR="007A2B1B" w:rsidRPr="00B16EDA" w:rsidRDefault="007A2B1B" w:rsidP="007E47A3">
      <w:pPr>
        <w:spacing w:line="360" w:lineRule="auto"/>
        <w:rPr>
          <w:rStyle w:val="Fett"/>
          <w:b w:val="0"/>
          <w:sz w:val="24"/>
        </w:rPr>
      </w:pPr>
    </w:p>
    <w:p w:rsidR="007A2B1B" w:rsidRPr="00EF3001" w:rsidRDefault="007A2B1B" w:rsidP="007E47A3">
      <w:pPr>
        <w:pStyle w:val="berschriftPflichtenheft"/>
        <w:rPr>
          <w:rStyle w:val="Fett"/>
          <w:sz w:val="24"/>
          <w:szCs w:val="24"/>
        </w:rPr>
      </w:pPr>
      <w:bookmarkStart w:id="15" w:name="_Toc303860163"/>
      <w:bookmarkStart w:id="16" w:name="_Toc307319973"/>
      <w:r w:rsidRPr="00EF3001">
        <w:rPr>
          <w:rStyle w:val="Fett"/>
        </w:rPr>
        <w:t>Definition</w:t>
      </w:r>
      <w:r w:rsidRPr="00BF6F44">
        <w:rPr>
          <w:rStyle w:val="Fett"/>
        </w:rPr>
        <w:t xml:space="preserve"> </w:t>
      </w:r>
      <w:r w:rsidRPr="00EF3001">
        <w:rPr>
          <w:rStyle w:val="Fett"/>
        </w:rPr>
        <w:t>der</w:t>
      </w:r>
      <w:r w:rsidRPr="00BF6F44">
        <w:rPr>
          <w:rStyle w:val="Fett"/>
        </w:rPr>
        <w:t xml:space="preserve"> </w:t>
      </w:r>
      <w:r w:rsidRPr="00EF3001">
        <w:rPr>
          <w:rStyle w:val="Fett"/>
        </w:rPr>
        <w:t>Benutzeranforderungen</w:t>
      </w:r>
      <w:bookmarkEnd w:id="15"/>
      <w:bookmarkEnd w:id="16"/>
    </w:p>
    <w:p w:rsidR="0055486F" w:rsidRDefault="0055486F" w:rsidP="007E47A3">
      <w:pPr>
        <w:spacing w:line="360" w:lineRule="auto"/>
        <w:jc w:val="both"/>
        <w:rPr>
          <w:rStyle w:val="Fett"/>
          <w:sz w:val="24"/>
          <w:szCs w:val="24"/>
        </w:rPr>
      </w:pPr>
    </w:p>
    <w:p w:rsidR="007A2B1B" w:rsidRDefault="00F0565D" w:rsidP="007E47A3">
      <w:pPr>
        <w:spacing w:line="360" w:lineRule="auto"/>
        <w:jc w:val="both"/>
        <w:rPr>
          <w:rStyle w:val="Fett"/>
          <w:sz w:val="24"/>
          <w:szCs w:val="24"/>
        </w:rPr>
      </w:pPr>
      <w:r>
        <w:rPr>
          <w:rStyle w:val="Fett"/>
          <w:sz w:val="24"/>
          <w:szCs w:val="24"/>
        </w:rPr>
        <w:t>Muss-Kriterien:</w:t>
      </w:r>
    </w:p>
    <w:p w:rsidR="00F0565D" w:rsidRDefault="00F0565D" w:rsidP="007E47A3">
      <w:pPr>
        <w:pStyle w:val="Listenabsatz"/>
        <w:numPr>
          <w:ilvl w:val="0"/>
          <w:numId w:val="5"/>
        </w:numPr>
        <w:spacing w:line="360" w:lineRule="auto"/>
        <w:jc w:val="both"/>
        <w:rPr>
          <w:rStyle w:val="Fett"/>
          <w:b w:val="0"/>
          <w:sz w:val="24"/>
          <w:szCs w:val="24"/>
        </w:rPr>
      </w:pPr>
      <w:r w:rsidRPr="00F0565D">
        <w:rPr>
          <w:rStyle w:val="Fett"/>
          <w:b w:val="0"/>
          <w:sz w:val="24"/>
          <w:szCs w:val="24"/>
        </w:rPr>
        <w:t>Na</w:t>
      </w:r>
      <w:r>
        <w:rPr>
          <w:rStyle w:val="Fett"/>
          <w:b w:val="0"/>
          <w:sz w:val="24"/>
          <w:szCs w:val="24"/>
        </w:rPr>
        <w:t>chrichtentransfer zwischen 2 Personen</w:t>
      </w:r>
    </w:p>
    <w:p w:rsidR="00F0565D" w:rsidRDefault="00F0565D" w:rsidP="007E47A3">
      <w:pPr>
        <w:pStyle w:val="Listenabsatz"/>
        <w:numPr>
          <w:ilvl w:val="0"/>
          <w:numId w:val="5"/>
        </w:numPr>
        <w:spacing w:line="360" w:lineRule="auto"/>
        <w:jc w:val="both"/>
        <w:rPr>
          <w:rStyle w:val="Fett"/>
          <w:b w:val="0"/>
          <w:sz w:val="24"/>
          <w:szCs w:val="24"/>
        </w:rPr>
      </w:pPr>
      <w:r>
        <w:rPr>
          <w:rStyle w:val="Fett"/>
          <w:b w:val="0"/>
          <w:sz w:val="24"/>
          <w:szCs w:val="24"/>
        </w:rPr>
        <w:t>Kontaktliste als Hauptfenster mit folgenden Eigenschaften:</w:t>
      </w:r>
    </w:p>
    <w:p w:rsidR="00F0565D" w:rsidRDefault="00F0565D" w:rsidP="007E47A3">
      <w:pPr>
        <w:pStyle w:val="Listenabsatz"/>
        <w:numPr>
          <w:ilvl w:val="1"/>
          <w:numId w:val="5"/>
        </w:numPr>
        <w:spacing w:line="360" w:lineRule="auto"/>
        <w:jc w:val="both"/>
        <w:rPr>
          <w:rStyle w:val="Fett"/>
          <w:b w:val="0"/>
          <w:sz w:val="24"/>
          <w:szCs w:val="24"/>
        </w:rPr>
      </w:pPr>
      <w:r>
        <w:rPr>
          <w:rStyle w:val="Fett"/>
          <w:b w:val="0"/>
          <w:sz w:val="24"/>
          <w:szCs w:val="24"/>
        </w:rPr>
        <w:t>Liste die alle hinzugefügten Kontakte anzeigt</w:t>
      </w:r>
      <w:r w:rsidR="004F6693">
        <w:rPr>
          <w:rStyle w:val="Fett"/>
          <w:b w:val="0"/>
          <w:sz w:val="24"/>
          <w:szCs w:val="24"/>
        </w:rPr>
        <w:t>.</w:t>
      </w:r>
    </w:p>
    <w:p w:rsidR="004F6693" w:rsidRDefault="009847A2" w:rsidP="007E47A3">
      <w:pPr>
        <w:pStyle w:val="Listenabsatz"/>
        <w:numPr>
          <w:ilvl w:val="1"/>
          <w:numId w:val="5"/>
        </w:numPr>
        <w:spacing w:line="360" w:lineRule="auto"/>
        <w:jc w:val="both"/>
        <w:rPr>
          <w:rStyle w:val="Fett"/>
          <w:b w:val="0"/>
          <w:sz w:val="24"/>
          <w:szCs w:val="24"/>
        </w:rPr>
      </w:pPr>
      <w:r>
        <w:rPr>
          <w:rStyle w:val="Fett"/>
          <w:b w:val="0"/>
          <w:sz w:val="24"/>
          <w:szCs w:val="24"/>
        </w:rPr>
        <w:t>Ein Doppelklick auf einen Kontakt soll den Nachrichtentransfer mit ihm ermöglichen</w:t>
      </w:r>
      <w:r w:rsidR="004F6693">
        <w:rPr>
          <w:rStyle w:val="Fett"/>
          <w:b w:val="0"/>
          <w:sz w:val="24"/>
          <w:szCs w:val="24"/>
        </w:rPr>
        <w:t>.</w:t>
      </w:r>
    </w:p>
    <w:p w:rsidR="00F0565D" w:rsidRPr="004F6693" w:rsidRDefault="004F6693" w:rsidP="007E47A3">
      <w:pPr>
        <w:pStyle w:val="Listenabsatz"/>
        <w:numPr>
          <w:ilvl w:val="1"/>
          <w:numId w:val="5"/>
        </w:numPr>
        <w:spacing w:line="360" w:lineRule="auto"/>
        <w:jc w:val="both"/>
        <w:rPr>
          <w:rStyle w:val="Fett"/>
          <w:b w:val="0"/>
          <w:sz w:val="24"/>
          <w:szCs w:val="24"/>
        </w:rPr>
      </w:pPr>
      <w:r>
        <w:rPr>
          <w:rStyle w:val="Fett"/>
          <w:b w:val="0"/>
          <w:sz w:val="24"/>
          <w:szCs w:val="24"/>
        </w:rPr>
        <w:t>Menüleiste mit Zugriff auf die Optionen des Programms</w:t>
      </w:r>
    </w:p>
    <w:p w:rsidR="009847A2" w:rsidRDefault="009847A2" w:rsidP="007E47A3">
      <w:pPr>
        <w:pStyle w:val="Listenabsatz"/>
        <w:numPr>
          <w:ilvl w:val="0"/>
          <w:numId w:val="5"/>
        </w:numPr>
        <w:spacing w:line="360" w:lineRule="auto"/>
        <w:jc w:val="both"/>
        <w:rPr>
          <w:rStyle w:val="Fett"/>
          <w:b w:val="0"/>
          <w:sz w:val="24"/>
          <w:szCs w:val="24"/>
        </w:rPr>
      </w:pPr>
      <w:r>
        <w:rPr>
          <w:rStyle w:val="Fett"/>
          <w:b w:val="0"/>
          <w:sz w:val="24"/>
          <w:szCs w:val="24"/>
        </w:rPr>
        <w:t>Der Verlauf soll abgespeichert werden.</w:t>
      </w:r>
    </w:p>
    <w:p w:rsidR="009847A2" w:rsidRDefault="009847A2" w:rsidP="007E47A3">
      <w:pPr>
        <w:pStyle w:val="Listenabsatz"/>
        <w:numPr>
          <w:ilvl w:val="0"/>
          <w:numId w:val="5"/>
        </w:numPr>
        <w:spacing w:line="360" w:lineRule="auto"/>
        <w:jc w:val="both"/>
        <w:rPr>
          <w:rStyle w:val="Fett"/>
          <w:b w:val="0"/>
          <w:sz w:val="24"/>
          <w:szCs w:val="24"/>
        </w:rPr>
      </w:pPr>
      <w:r>
        <w:rPr>
          <w:rStyle w:val="Fett"/>
          <w:b w:val="0"/>
          <w:sz w:val="24"/>
          <w:szCs w:val="24"/>
        </w:rPr>
        <w:t>Parallel zum Nachrichtentransfer sollen auch Dateien versendet werden.</w:t>
      </w:r>
    </w:p>
    <w:p w:rsidR="009847A2" w:rsidRDefault="009847A2" w:rsidP="007E47A3">
      <w:pPr>
        <w:pStyle w:val="Listenabsatz"/>
        <w:numPr>
          <w:ilvl w:val="0"/>
          <w:numId w:val="5"/>
        </w:numPr>
        <w:spacing w:line="360" w:lineRule="auto"/>
        <w:jc w:val="both"/>
        <w:rPr>
          <w:rStyle w:val="Fett"/>
          <w:b w:val="0"/>
          <w:sz w:val="24"/>
          <w:szCs w:val="24"/>
        </w:rPr>
      </w:pPr>
      <w:r>
        <w:rPr>
          <w:rStyle w:val="Fett"/>
          <w:b w:val="0"/>
          <w:sz w:val="24"/>
          <w:szCs w:val="24"/>
        </w:rPr>
        <w:t>Profilseite, in der alle eigenen Angaben eingesehen werden können.</w:t>
      </w:r>
    </w:p>
    <w:p w:rsidR="009847A2" w:rsidRDefault="009847A2" w:rsidP="007E47A3">
      <w:pPr>
        <w:pStyle w:val="Listenabsatz"/>
        <w:numPr>
          <w:ilvl w:val="0"/>
          <w:numId w:val="5"/>
        </w:numPr>
        <w:spacing w:line="360" w:lineRule="auto"/>
        <w:jc w:val="both"/>
        <w:rPr>
          <w:rStyle w:val="Fett"/>
          <w:b w:val="0"/>
          <w:sz w:val="24"/>
          <w:szCs w:val="24"/>
        </w:rPr>
      </w:pPr>
      <w:r>
        <w:rPr>
          <w:rStyle w:val="Fett"/>
          <w:b w:val="0"/>
          <w:sz w:val="24"/>
          <w:szCs w:val="24"/>
        </w:rPr>
        <w:t>Eine Anzeige im Chatfenster, ob das Gegenüber gerade schreibt.</w:t>
      </w:r>
    </w:p>
    <w:p w:rsidR="0055486F" w:rsidRPr="00F0565D" w:rsidRDefault="0055486F" w:rsidP="007E47A3">
      <w:pPr>
        <w:pStyle w:val="Listenabsatz"/>
        <w:numPr>
          <w:ilvl w:val="0"/>
          <w:numId w:val="5"/>
        </w:numPr>
        <w:spacing w:line="360" w:lineRule="auto"/>
        <w:jc w:val="both"/>
        <w:rPr>
          <w:rStyle w:val="Fett"/>
          <w:b w:val="0"/>
          <w:sz w:val="24"/>
          <w:szCs w:val="24"/>
        </w:rPr>
      </w:pPr>
      <w:r>
        <w:rPr>
          <w:rStyle w:val="Fett"/>
          <w:b w:val="0"/>
          <w:sz w:val="24"/>
          <w:szCs w:val="24"/>
        </w:rPr>
        <w:t>Benutzer müssen sich vor erster Benutzung registrieren</w:t>
      </w:r>
    </w:p>
    <w:p w:rsidR="00F0565D" w:rsidRPr="00F0565D" w:rsidRDefault="00F0565D" w:rsidP="007E47A3">
      <w:pPr>
        <w:spacing w:line="360" w:lineRule="auto"/>
        <w:jc w:val="both"/>
        <w:rPr>
          <w:rStyle w:val="Fett"/>
          <w:sz w:val="24"/>
          <w:szCs w:val="24"/>
        </w:rPr>
      </w:pPr>
    </w:p>
    <w:p w:rsidR="00F0565D" w:rsidRDefault="00F0565D" w:rsidP="007E47A3">
      <w:pPr>
        <w:spacing w:line="360" w:lineRule="auto"/>
        <w:jc w:val="both"/>
        <w:rPr>
          <w:rStyle w:val="Fett"/>
          <w:sz w:val="24"/>
          <w:szCs w:val="24"/>
        </w:rPr>
      </w:pPr>
      <w:r>
        <w:rPr>
          <w:rStyle w:val="Fett"/>
          <w:sz w:val="24"/>
          <w:szCs w:val="24"/>
        </w:rPr>
        <w:t>Soll-Kriterien:</w:t>
      </w:r>
    </w:p>
    <w:p w:rsidR="009847A2" w:rsidRPr="009847A2" w:rsidRDefault="009847A2" w:rsidP="007E47A3">
      <w:pPr>
        <w:pStyle w:val="Listenabsatz"/>
        <w:numPr>
          <w:ilvl w:val="0"/>
          <w:numId w:val="6"/>
        </w:numPr>
        <w:spacing w:line="360" w:lineRule="auto"/>
        <w:jc w:val="both"/>
        <w:rPr>
          <w:rStyle w:val="Fett"/>
          <w:sz w:val="24"/>
          <w:szCs w:val="24"/>
        </w:rPr>
      </w:pPr>
      <w:r>
        <w:rPr>
          <w:rStyle w:val="Fett"/>
          <w:b w:val="0"/>
          <w:sz w:val="24"/>
          <w:szCs w:val="24"/>
        </w:rPr>
        <w:t>Gruppierung der Kontakte in der Kontaktliste nach Studienrichtung</w:t>
      </w:r>
    </w:p>
    <w:p w:rsidR="009847A2" w:rsidRPr="009847A2" w:rsidRDefault="009847A2" w:rsidP="007E47A3">
      <w:pPr>
        <w:pStyle w:val="Listenabsatz"/>
        <w:numPr>
          <w:ilvl w:val="0"/>
          <w:numId w:val="6"/>
        </w:numPr>
        <w:spacing w:line="360" w:lineRule="auto"/>
        <w:jc w:val="both"/>
        <w:rPr>
          <w:rStyle w:val="Fett"/>
          <w:sz w:val="24"/>
          <w:szCs w:val="24"/>
        </w:rPr>
      </w:pPr>
      <w:r>
        <w:rPr>
          <w:rStyle w:val="Fett"/>
          <w:b w:val="0"/>
          <w:sz w:val="24"/>
          <w:szCs w:val="24"/>
        </w:rPr>
        <w:t>Anzeige, ob ein Kontakt online oder offline ist</w:t>
      </w:r>
    </w:p>
    <w:p w:rsidR="009847A2" w:rsidRPr="009847A2" w:rsidRDefault="009847A2" w:rsidP="007E47A3">
      <w:pPr>
        <w:pStyle w:val="Listenabsatz"/>
        <w:numPr>
          <w:ilvl w:val="0"/>
          <w:numId w:val="6"/>
        </w:numPr>
        <w:spacing w:line="360" w:lineRule="auto"/>
        <w:jc w:val="both"/>
        <w:rPr>
          <w:rStyle w:val="Fett"/>
          <w:sz w:val="24"/>
          <w:szCs w:val="24"/>
        </w:rPr>
      </w:pPr>
      <w:r>
        <w:rPr>
          <w:rStyle w:val="Fett"/>
          <w:b w:val="0"/>
          <w:sz w:val="24"/>
          <w:szCs w:val="24"/>
        </w:rPr>
        <w:t>Strukturiertes Chatfenster:</w:t>
      </w:r>
    </w:p>
    <w:p w:rsidR="009847A2" w:rsidRPr="009847A2" w:rsidRDefault="009847A2" w:rsidP="007E47A3">
      <w:pPr>
        <w:pStyle w:val="Listenabsatz"/>
        <w:numPr>
          <w:ilvl w:val="1"/>
          <w:numId w:val="6"/>
        </w:numPr>
        <w:spacing w:line="360" w:lineRule="auto"/>
        <w:jc w:val="both"/>
        <w:rPr>
          <w:rStyle w:val="Fett"/>
          <w:sz w:val="24"/>
          <w:szCs w:val="24"/>
        </w:rPr>
      </w:pPr>
      <w:r>
        <w:rPr>
          <w:rStyle w:val="Fett"/>
          <w:b w:val="0"/>
          <w:sz w:val="24"/>
          <w:szCs w:val="24"/>
        </w:rPr>
        <w:t>Verschiedene Farben von Sender und Empfänger</w:t>
      </w:r>
    </w:p>
    <w:p w:rsidR="009847A2" w:rsidRPr="009847A2" w:rsidRDefault="009847A2" w:rsidP="007E47A3">
      <w:pPr>
        <w:pStyle w:val="Listenabsatz"/>
        <w:numPr>
          <w:ilvl w:val="1"/>
          <w:numId w:val="6"/>
        </w:numPr>
        <w:spacing w:line="360" w:lineRule="auto"/>
        <w:jc w:val="both"/>
        <w:rPr>
          <w:rStyle w:val="Fett"/>
          <w:sz w:val="24"/>
          <w:szCs w:val="24"/>
        </w:rPr>
      </w:pPr>
      <w:r w:rsidRPr="009847A2">
        <w:rPr>
          <w:rStyle w:val="Fett"/>
          <w:b w:val="0"/>
          <w:sz w:val="24"/>
          <w:szCs w:val="24"/>
        </w:rPr>
        <w:t>Zeitstempel vor den Nachrichten</w:t>
      </w:r>
    </w:p>
    <w:p w:rsidR="009847A2" w:rsidRPr="009847A2" w:rsidRDefault="009847A2" w:rsidP="007E47A3">
      <w:pPr>
        <w:pStyle w:val="Listenabsatz"/>
        <w:numPr>
          <w:ilvl w:val="1"/>
          <w:numId w:val="6"/>
        </w:numPr>
        <w:spacing w:line="360" w:lineRule="auto"/>
        <w:jc w:val="both"/>
        <w:rPr>
          <w:rStyle w:val="Fett"/>
          <w:sz w:val="24"/>
          <w:szCs w:val="24"/>
        </w:rPr>
      </w:pPr>
      <w:r>
        <w:rPr>
          <w:rStyle w:val="Fett"/>
          <w:b w:val="0"/>
          <w:sz w:val="24"/>
          <w:szCs w:val="24"/>
        </w:rPr>
        <w:t>Absenden des Textes mit der Entertaste</w:t>
      </w:r>
    </w:p>
    <w:p w:rsidR="009847A2" w:rsidRPr="009847A2" w:rsidRDefault="009847A2" w:rsidP="007E47A3">
      <w:pPr>
        <w:spacing w:line="360" w:lineRule="auto"/>
        <w:jc w:val="both"/>
        <w:rPr>
          <w:rStyle w:val="Fett"/>
          <w:sz w:val="24"/>
          <w:szCs w:val="24"/>
        </w:rPr>
      </w:pPr>
    </w:p>
    <w:p w:rsidR="00F0565D" w:rsidRDefault="00F0565D" w:rsidP="007E47A3">
      <w:pPr>
        <w:spacing w:line="360" w:lineRule="auto"/>
        <w:jc w:val="both"/>
        <w:rPr>
          <w:rStyle w:val="Fett"/>
          <w:sz w:val="24"/>
          <w:szCs w:val="24"/>
        </w:rPr>
      </w:pPr>
      <w:r>
        <w:rPr>
          <w:rStyle w:val="Fett"/>
          <w:sz w:val="24"/>
          <w:szCs w:val="24"/>
        </w:rPr>
        <w:t>Kann-Kriterien:</w:t>
      </w:r>
    </w:p>
    <w:p w:rsidR="009847A2" w:rsidRPr="009847A2" w:rsidRDefault="009847A2" w:rsidP="007E47A3">
      <w:pPr>
        <w:pStyle w:val="Listenabsatz"/>
        <w:numPr>
          <w:ilvl w:val="0"/>
          <w:numId w:val="7"/>
        </w:numPr>
        <w:spacing w:line="360" w:lineRule="auto"/>
        <w:jc w:val="both"/>
        <w:rPr>
          <w:rStyle w:val="Fett"/>
          <w:sz w:val="24"/>
          <w:szCs w:val="24"/>
        </w:rPr>
      </w:pPr>
      <w:r>
        <w:rPr>
          <w:rStyle w:val="Fett"/>
          <w:b w:val="0"/>
          <w:sz w:val="24"/>
          <w:szCs w:val="24"/>
        </w:rPr>
        <w:t>Benachrichtigung, dass ein Kontakt online gekommen ist</w:t>
      </w:r>
    </w:p>
    <w:p w:rsidR="007A2B1B" w:rsidRPr="00EF3001" w:rsidRDefault="007A2B1B" w:rsidP="007E47A3">
      <w:pPr>
        <w:spacing w:line="360" w:lineRule="auto"/>
        <w:jc w:val="both"/>
        <w:rPr>
          <w:rStyle w:val="Fett"/>
          <w:sz w:val="24"/>
          <w:szCs w:val="24"/>
        </w:rPr>
      </w:pPr>
    </w:p>
    <w:p w:rsidR="007A2B1B" w:rsidRPr="00EF3001" w:rsidRDefault="007A2B1B" w:rsidP="007E47A3">
      <w:pPr>
        <w:pStyle w:val="berschriftPflichtenheft"/>
        <w:jc w:val="both"/>
        <w:rPr>
          <w:rStyle w:val="Fett"/>
          <w:sz w:val="24"/>
          <w:szCs w:val="24"/>
        </w:rPr>
      </w:pPr>
      <w:bookmarkStart w:id="17" w:name="_Toc303860164"/>
      <w:bookmarkStart w:id="18" w:name="_Toc307319974"/>
      <w:r w:rsidRPr="00EF3001">
        <w:rPr>
          <w:rStyle w:val="Fett"/>
        </w:rPr>
        <w:t>Systemarchitektur</w:t>
      </w:r>
      <w:bookmarkStart w:id="19" w:name="_GoBack"/>
      <w:bookmarkEnd w:id="17"/>
      <w:bookmarkEnd w:id="18"/>
      <w:bookmarkEnd w:id="19"/>
    </w:p>
    <w:p w:rsidR="00251F79" w:rsidRPr="00251F79" w:rsidRDefault="00251F79" w:rsidP="007E47A3">
      <w:pPr>
        <w:spacing w:line="360" w:lineRule="auto"/>
        <w:jc w:val="both"/>
        <w:rPr>
          <w:rStyle w:val="Fett"/>
          <w:b w:val="0"/>
          <w:sz w:val="24"/>
        </w:rPr>
      </w:pPr>
    </w:p>
    <w:p w:rsidR="002C0B90" w:rsidRPr="007D351F" w:rsidRDefault="002C0B90" w:rsidP="007E47A3">
      <w:pPr>
        <w:spacing w:line="360" w:lineRule="auto"/>
        <w:jc w:val="both"/>
        <w:rPr>
          <w:color w:val="000000"/>
          <w:sz w:val="24"/>
          <w:szCs w:val="24"/>
        </w:rPr>
      </w:pPr>
      <w:r w:rsidRPr="007D351F">
        <w:rPr>
          <w:color w:val="000000"/>
          <w:sz w:val="24"/>
          <w:szCs w:val="24"/>
        </w:rPr>
        <w:t xml:space="preserve">Das System soll sich in die Hauptbestandteile Server und Client aufteilen. Der Server besitzt </w:t>
      </w:r>
      <w:r w:rsidR="00F26AA5">
        <w:rPr>
          <w:color w:val="000000"/>
          <w:sz w:val="24"/>
          <w:szCs w:val="24"/>
        </w:rPr>
        <w:t>zwei Hauptfunktionen. Zum e</w:t>
      </w:r>
      <w:r w:rsidRPr="007D351F">
        <w:rPr>
          <w:color w:val="000000"/>
          <w:sz w:val="24"/>
          <w:szCs w:val="24"/>
        </w:rPr>
        <w:t xml:space="preserve">inen das Bearbeiten von Anfragen und zum </w:t>
      </w:r>
      <w:r w:rsidR="007D351F" w:rsidRPr="007D351F">
        <w:rPr>
          <w:color w:val="000000"/>
          <w:sz w:val="24"/>
          <w:szCs w:val="24"/>
        </w:rPr>
        <w:t>anderen</w:t>
      </w:r>
      <w:r w:rsidRPr="007D351F">
        <w:rPr>
          <w:color w:val="000000"/>
          <w:sz w:val="24"/>
          <w:szCs w:val="24"/>
        </w:rPr>
        <w:t xml:space="preserve"> das Verwalten von Benutzerdaten. Der Client ist die Schnittstelle zwischen Benutzer und System.</w:t>
      </w:r>
    </w:p>
    <w:p w:rsidR="007D351F" w:rsidRPr="007D351F" w:rsidRDefault="002C0B90" w:rsidP="007E47A3">
      <w:pPr>
        <w:spacing w:line="360" w:lineRule="auto"/>
        <w:jc w:val="both"/>
        <w:rPr>
          <w:color w:val="000000"/>
          <w:sz w:val="24"/>
          <w:szCs w:val="24"/>
        </w:rPr>
      </w:pPr>
      <w:r w:rsidRPr="007D351F">
        <w:rPr>
          <w:color w:val="000000"/>
          <w:sz w:val="24"/>
          <w:szCs w:val="24"/>
        </w:rPr>
        <w:t>Die Verwaltung der Daten auf dem Server geschieht in einer XML-Datei. Darin ist für jeden registrierten Benutzer ein Datensatz angelegt, der von ihm beliebig bearbeitet werden kann.</w:t>
      </w:r>
    </w:p>
    <w:p w:rsidR="007D351F" w:rsidRPr="007D351F" w:rsidRDefault="007D351F" w:rsidP="007E47A3">
      <w:pPr>
        <w:spacing w:line="360" w:lineRule="auto"/>
        <w:jc w:val="both"/>
        <w:rPr>
          <w:color w:val="000000"/>
          <w:sz w:val="24"/>
          <w:szCs w:val="24"/>
        </w:rPr>
      </w:pPr>
      <w:r w:rsidRPr="007D351F">
        <w:rPr>
          <w:color w:val="000000"/>
          <w:sz w:val="24"/>
          <w:szCs w:val="24"/>
        </w:rPr>
        <w:t>Für jeden</w:t>
      </w:r>
      <w:r w:rsidR="002C0B90" w:rsidRPr="007D351F">
        <w:rPr>
          <w:color w:val="000000"/>
          <w:sz w:val="24"/>
          <w:szCs w:val="24"/>
        </w:rPr>
        <w:t xml:space="preserve"> angemeldeten Benutzer erstellt der Server einen neuen Thread, damit mehrere Anfragen parallel bearbeitet werden können. Damit die Daten an die korrekte Zielperson übertragen werden, führt der Server eine Liste mit allen angemeldeten Nutzern. Aus dieser Liste wird der gewünschte Kontakt herausgesucht und die Nachrichten werden übertragen. Die Datenübertragung geschieht per Remote </w:t>
      </w:r>
      <w:proofErr w:type="spellStart"/>
      <w:r w:rsidR="002C0B90" w:rsidRPr="007D351F">
        <w:rPr>
          <w:color w:val="000000"/>
          <w:sz w:val="24"/>
          <w:szCs w:val="24"/>
        </w:rPr>
        <w:t>Method</w:t>
      </w:r>
      <w:proofErr w:type="spellEnd"/>
      <w:r w:rsidR="002C0B90" w:rsidRPr="007D351F">
        <w:rPr>
          <w:color w:val="000000"/>
          <w:sz w:val="24"/>
          <w:szCs w:val="24"/>
        </w:rPr>
        <w:t xml:space="preserve"> </w:t>
      </w:r>
      <w:proofErr w:type="spellStart"/>
      <w:r w:rsidR="002C0B90" w:rsidRPr="007D351F">
        <w:rPr>
          <w:color w:val="000000"/>
          <w:sz w:val="24"/>
          <w:szCs w:val="24"/>
        </w:rPr>
        <w:t>Invocation</w:t>
      </w:r>
      <w:proofErr w:type="spellEnd"/>
      <w:r w:rsidR="002C0B90" w:rsidRPr="007D351F">
        <w:rPr>
          <w:color w:val="000000"/>
          <w:sz w:val="24"/>
          <w:szCs w:val="24"/>
        </w:rPr>
        <w:t xml:space="preserve"> (RMI). </w:t>
      </w:r>
    </w:p>
    <w:p w:rsidR="007D351F" w:rsidRPr="007D351F" w:rsidRDefault="002C0B90" w:rsidP="007E47A3">
      <w:pPr>
        <w:spacing w:line="360" w:lineRule="auto"/>
        <w:jc w:val="both"/>
        <w:rPr>
          <w:color w:val="000000"/>
          <w:sz w:val="24"/>
          <w:szCs w:val="24"/>
        </w:rPr>
      </w:pPr>
      <w:r w:rsidRPr="007D351F">
        <w:rPr>
          <w:color w:val="000000"/>
          <w:sz w:val="24"/>
          <w:szCs w:val="24"/>
        </w:rPr>
        <w:t>Der Benutzer arbeitet nur mit dem Client. In einem Menü können Einstellungen zu den persönlichen Angaben vorgenommen werden. Eine Kontaktliste zeigt alle befreundeten Kontakte sortiert nach Studienrichtung an. Mit einem Doppelklick öffnet sich ein Nachrichtenfenster mit dem ausgewählten Kontakt. Im unteren Teil des Fensters kann die Nachricht eingegeben und per Tastendruck versendet werden. Der angeschriebene Kontakt wird mit einer Einblendung aufmerksam gemacht, dass er angeschrieben wurde. Jede gesendete Nachricht wird im Verlauf gespeichert. So lassen sich jederzeit frühere Kommunikationen noch einmal nachvollziehen.</w:t>
      </w:r>
    </w:p>
    <w:p w:rsidR="007A2B1B" w:rsidRPr="007D351F" w:rsidRDefault="002C0B90" w:rsidP="007E47A3">
      <w:pPr>
        <w:spacing w:line="360" w:lineRule="auto"/>
        <w:jc w:val="both"/>
        <w:rPr>
          <w:rStyle w:val="Fett"/>
          <w:b w:val="0"/>
          <w:sz w:val="24"/>
          <w:szCs w:val="24"/>
        </w:rPr>
      </w:pPr>
      <w:r w:rsidRPr="007D351F">
        <w:rPr>
          <w:color w:val="000000"/>
          <w:sz w:val="24"/>
          <w:szCs w:val="24"/>
        </w:rPr>
        <w:lastRenderedPageBreak/>
        <w:t>Jeder Nutzer kann neben einfachen Textnachrichten</w:t>
      </w:r>
      <w:r w:rsidR="007D351F">
        <w:rPr>
          <w:color w:val="000000"/>
          <w:sz w:val="24"/>
          <w:szCs w:val="24"/>
        </w:rPr>
        <w:t xml:space="preserve"> auch Dateien versenden. Ein en</w:t>
      </w:r>
      <w:r w:rsidRPr="007D351F">
        <w:rPr>
          <w:color w:val="000000"/>
          <w:sz w:val="24"/>
          <w:szCs w:val="24"/>
        </w:rPr>
        <w:t>t</w:t>
      </w:r>
      <w:r w:rsidR="007D351F">
        <w:rPr>
          <w:color w:val="000000"/>
          <w:sz w:val="24"/>
          <w:szCs w:val="24"/>
        </w:rPr>
        <w:t>s</w:t>
      </w:r>
      <w:r w:rsidRPr="007D351F">
        <w:rPr>
          <w:color w:val="000000"/>
          <w:sz w:val="24"/>
          <w:szCs w:val="24"/>
        </w:rPr>
        <w:t>prechendes Feld im Nachrichtenfenster öffnet ein Menü, in dem die Datei ausgewählt wird. Der Empfänger der Datei kann diese Datei annehmen und auf seinem Rechner abspeichern.</w:t>
      </w:r>
    </w:p>
    <w:p w:rsidR="00251F79" w:rsidRPr="00251F79" w:rsidRDefault="00251F79" w:rsidP="007E47A3">
      <w:pPr>
        <w:spacing w:line="360" w:lineRule="auto"/>
        <w:jc w:val="both"/>
        <w:rPr>
          <w:rStyle w:val="Fett"/>
          <w:b w:val="0"/>
          <w:sz w:val="24"/>
        </w:rPr>
      </w:pPr>
    </w:p>
    <w:p w:rsidR="007A2B1B" w:rsidRPr="00EF3001" w:rsidRDefault="007A2B1B" w:rsidP="007E47A3">
      <w:pPr>
        <w:pStyle w:val="berschriftPflichtenheft"/>
        <w:rPr>
          <w:rStyle w:val="Fett"/>
          <w:sz w:val="24"/>
          <w:szCs w:val="24"/>
        </w:rPr>
      </w:pPr>
      <w:bookmarkStart w:id="20" w:name="_Toc303860165"/>
      <w:bookmarkStart w:id="21" w:name="_Toc307319975"/>
      <w:r w:rsidRPr="00EF3001">
        <w:rPr>
          <w:rStyle w:val="Fett"/>
        </w:rPr>
        <w:t>Spezifikation</w:t>
      </w:r>
      <w:r w:rsidRPr="00BF6F44">
        <w:rPr>
          <w:rStyle w:val="Fett"/>
        </w:rPr>
        <w:t xml:space="preserve"> </w:t>
      </w:r>
      <w:r w:rsidRPr="00EF3001">
        <w:rPr>
          <w:rStyle w:val="Fett"/>
        </w:rPr>
        <w:t>der</w:t>
      </w:r>
      <w:r w:rsidRPr="00BF6F44">
        <w:rPr>
          <w:rStyle w:val="Fett"/>
        </w:rPr>
        <w:t xml:space="preserve"> </w:t>
      </w:r>
      <w:r w:rsidRPr="00EF3001">
        <w:rPr>
          <w:rStyle w:val="Fett"/>
        </w:rPr>
        <w:t>Systemanforderungen</w:t>
      </w:r>
      <w:bookmarkEnd w:id="20"/>
      <w:bookmarkEnd w:id="21"/>
    </w:p>
    <w:p w:rsidR="007A2B1B" w:rsidRDefault="007A2B1B" w:rsidP="007E47A3">
      <w:pPr>
        <w:spacing w:line="360" w:lineRule="auto"/>
        <w:rPr>
          <w:rStyle w:val="Fett"/>
          <w:sz w:val="24"/>
          <w:szCs w:val="24"/>
        </w:rPr>
      </w:pPr>
    </w:p>
    <w:p w:rsidR="0055486F" w:rsidRDefault="0055486F" w:rsidP="007E47A3">
      <w:pPr>
        <w:spacing w:line="360" w:lineRule="auto"/>
        <w:rPr>
          <w:rStyle w:val="Fett"/>
          <w:sz w:val="24"/>
          <w:szCs w:val="24"/>
        </w:rPr>
      </w:pPr>
      <w:r>
        <w:rPr>
          <w:rStyle w:val="Fett"/>
          <w:sz w:val="24"/>
          <w:szCs w:val="24"/>
        </w:rPr>
        <w:t>Muss-Kriterien:</w:t>
      </w:r>
    </w:p>
    <w:p w:rsidR="0040673A" w:rsidRDefault="0055486F" w:rsidP="007E47A3">
      <w:pPr>
        <w:pStyle w:val="Listenabsatz"/>
        <w:numPr>
          <w:ilvl w:val="0"/>
          <w:numId w:val="8"/>
        </w:numPr>
        <w:spacing w:line="360" w:lineRule="auto"/>
        <w:jc w:val="both"/>
        <w:rPr>
          <w:rStyle w:val="Fett"/>
          <w:b w:val="0"/>
          <w:sz w:val="24"/>
          <w:szCs w:val="24"/>
        </w:rPr>
      </w:pPr>
      <w:r>
        <w:rPr>
          <w:rStyle w:val="Fett"/>
          <w:b w:val="0"/>
          <w:sz w:val="24"/>
          <w:szCs w:val="24"/>
        </w:rPr>
        <w:t>Das Nachrichtenfenster soll einen Dialogbereich für den Empfang und einen Schreibbereich für das Versenden von Nachrichten besitzen. Darunter soll sich eine Schaltfläche befinden, mit der sich die Nachrichten versenden lassen. Die Enter-Taste besitzt die gleiche Funktionalität.</w:t>
      </w:r>
    </w:p>
    <w:p w:rsidR="00251F79" w:rsidRDefault="0055486F" w:rsidP="007E47A3">
      <w:pPr>
        <w:pStyle w:val="Listenabsatz"/>
        <w:spacing w:line="360" w:lineRule="auto"/>
        <w:jc w:val="both"/>
        <w:rPr>
          <w:rStyle w:val="Fett"/>
          <w:b w:val="0"/>
          <w:sz w:val="24"/>
          <w:szCs w:val="24"/>
        </w:rPr>
      </w:pPr>
      <w:r>
        <w:rPr>
          <w:rStyle w:val="Fett"/>
          <w:b w:val="0"/>
          <w:sz w:val="24"/>
          <w:szCs w:val="24"/>
        </w:rPr>
        <w:t>Nach dem Absenden der Nachricht soll sie im Dialogbereich</w:t>
      </w:r>
      <w:r w:rsidR="0093112F">
        <w:rPr>
          <w:rStyle w:val="Fett"/>
          <w:b w:val="0"/>
          <w:sz w:val="24"/>
          <w:szCs w:val="24"/>
        </w:rPr>
        <w:t>,</w:t>
      </w:r>
      <w:r>
        <w:rPr>
          <w:rStyle w:val="Fett"/>
          <w:b w:val="0"/>
          <w:sz w:val="24"/>
          <w:szCs w:val="24"/>
        </w:rPr>
        <w:t xml:space="preserve"> mit einem Zeitstempel versehen</w:t>
      </w:r>
      <w:r w:rsidR="0093112F">
        <w:rPr>
          <w:rStyle w:val="Fett"/>
          <w:b w:val="0"/>
          <w:sz w:val="24"/>
          <w:szCs w:val="24"/>
        </w:rPr>
        <w:t>,</w:t>
      </w:r>
      <w:r>
        <w:rPr>
          <w:rStyle w:val="Fett"/>
          <w:b w:val="0"/>
          <w:sz w:val="24"/>
          <w:szCs w:val="24"/>
        </w:rPr>
        <w:t xml:space="preserve"> angezeigt werden</w:t>
      </w:r>
      <w:r w:rsidR="0093112F">
        <w:rPr>
          <w:rStyle w:val="Fett"/>
          <w:b w:val="0"/>
          <w:sz w:val="24"/>
          <w:szCs w:val="24"/>
        </w:rPr>
        <w:t>.</w:t>
      </w:r>
    </w:p>
    <w:p w:rsidR="004F6693" w:rsidRDefault="004F6693" w:rsidP="007E47A3">
      <w:pPr>
        <w:pStyle w:val="Listenabsatz"/>
        <w:spacing w:line="360" w:lineRule="auto"/>
        <w:rPr>
          <w:rStyle w:val="Fett"/>
          <w:b w:val="0"/>
          <w:sz w:val="24"/>
          <w:szCs w:val="24"/>
        </w:rPr>
      </w:pPr>
    </w:p>
    <w:p w:rsidR="0040673A" w:rsidRDefault="0093112F" w:rsidP="007E47A3">
      <w:pPr>
        <w:pStyle w:val="Listenabsatz"/>
        <w:numPr>
          <w:ilvl w:val="0"/>
          <w:numId w:val="8"/>
        </w:numPr>
        <w:spacing w:line="360" w:lineRule="auto"/>
        <w:jc w:val="both"/>
        <w:rPr>
          <w:rStyle w:val="Fett"/>
          <w:b w:val="0"/>
          <w:sz w:val="24"/>
          <w:szCs w:val="24"/>
        </w:rPr>
      </w:pPr>
      <w:r>
        <w:rPr>
          <w:rStyle w:val="Fett"/>
          <w:b w:val="0"/>
          <w:sz w:val="24"/>
          <w:szCs w:val="24"/>
        </w:rPr>
        <w:t>Nach dem Start des Programms öffnet sich die Kontaktliste. Sie ist das zentrale Fenster des Programms.</w:t>
      </w:r>
      <w:r w:rsidR="004F6693">
        <w:rPr>
          <w:rStyle w:val="Fett"/>
          <w:b w:val="0"/>
          <w:sz w:val="24"/>
          <w:szCs w:val="24"/>
        </w:rPr>
        <w:t xml:space="preserve"> Die Kontaktliste selbst ist nach Studienrichtungen und anderen wichtigen Bereichen (z.B. externe Dozenten) sortiert.</w:t>
      </w:r>
    </w:p>
    <w:p w:rsidR="00251F79" w:rsidRDefault="004F6693" w:rsidP="007E47A3">
      <w:pPr>
        <w:pStyle w:val="Listenabsatz"/>
        <w:spacing w:line="360" w:lineRule="auto"/>
        <w:jc w:val="both"/>
        <w:rPr>
          <w:rStyle w:val="Fett"/>
          <w:b w:val="0"/>
          <w:sz w:val="24"/>
          <w:szCs w:val="24"/>
        </w:rPr>
      </w:pPr>
      <w:r>
        <w:rPr>
          <w:rStyle w:val="Fett"/>
          <w:b w:val="0"/>
          <w:sz w:val="24"/>
          <w:szCs w:val="24"/>
        </w:rPr>
        <w:t>Um das Nachrichtenfenster mit einem anderen Kontakt zu öffnen, muss doppelt auf den Kontakt geklickt werden. Es öffnet sich das oben beschriebene Nachrichtenfenster.</w:t>
      </w:r>
      <w:r w:rsidR="00EA3C2F">
        <w:rPr>
          <w:rStyle w:val="Fett"/>
          <w:b w:val="0"/>
          <w:sz w:val="24"/>
          <w:szCs w:val="24"/>
        </w:rPr>
        <w:t xml:space="preserve"> </w:t>
      </w:r>
      <w:r w:rsidR="0093112F">
        <w:rPr>
          <w:rStyle w:val="Fett"/>
          <w:b w:val="0"/>
          <w:sz w:val="24"/>
          <w:szCs w:val="24"/>
        </w:rPr>
        <w:t xml:space="preserve">In der Menüleiste </w:t>
      </w:r>
      <w:r w:rsidR="0093112F" w:rsidRPr="0093112F">
        <w:rPr>
          <w:rStyle w:val="Fett"/>
          <w:b w:val="0"/>
          <w:i/>
          <w:sz w:val="24"/>
          <w:szCs w:val="24"/>
        </w:rPr>
        <w:t>Datei</w:t>
      </w:r>
      <w:r w:rsidR="0093112F">
        <w:rPr>
          <w:rStyle w:val="Fett"/>
          <w:b w:val="0"/>
          <w:sz w:val="24"/>
          <w:szCs w:val="24"/>
        </w:rPr>
        <w:t xml:space="preserve"> sind folgende Einträge vorhanden:</w:t>
      </w:r>
    </w:p>
    <w:p w:rsidR="0093112F" w:rsidRDefault="0093112F" w:rsidP="007E47A3">
      <w:pPr>
        <w:pStyle w:val="Listenabsatz"/>
        <w:numPr>
          <w:ilvl w:val="1"/>
          <w:numId w:val="8"/>
        </w:numPr>
        <w:spacing w:line="360" w:lineRule="auto"/>
        <w:jc w:val="both"/>
        <w:rPr>
          <w:rStyle w:val="Fett"/>
          <w:b w:val="0"/>
          <w:sz w:val="24"/>
          <w:szCs w:val="24"/>
        </w:rPr>
      </w:pPr>
      <w:r>
        <w:rPr>
          <w:rStyle w:val="Fett"/>
          <w:b w:val="0"/>
          <w:sz w:val="24"/>
          <w:szCs w:val="24"/>
        </w:rPr>
        <w:t>Login – Meldet den Benutzer an.</w:t>
      </w:r>
    </w:p>
    <w:p w:rsidR="0093112F" w:rsidRDefault="0093112F" w:rsidP="007E47A3">
      <w:pPr>
        <w:pStyle w:val="Listenabsatz"/>
        <w:numPr>
          <w:ilvl w:val="1"/>
          <w:numId w:val="8"/>
        </w:numPr>
        <w:spacing w:line="360" w:lineRule="auto"/>
        <w:jc w:val="both"/>
        <w:rPr>
          <w:rStyle w:val="Fett"/>
          <w:b w:val="0"/>
          <w:sz w:val="24"/>
          <w:szCs w:val="24"/>
        </w:rPr>
      </w:pPr>
      <w:proofErr w:type="spellStart"/>
      <w:r>
        <w:rPr>
          <w:rStyle w:val="Fett"/>
          <w:b w:val="0"/>
          <w:sz w:val="24"/>
          <w:szCs w:val="24"/>
        </w:rPr>
        <w:t>Logout</w:t>
      </w:r>
      <w:proofErr w:type="spellEnd"/>
      <w:r>
        <w:rPr>
          <w:rStyle w:val="Fett"/>
          <w:b w:val="0"/>
          <w:sz w:val="24"/>
          <w:szCs w:val="24"/>
        </w:rPr>
        <w:t xml:space="preserve"> – Meldet den Benutzer ab.</w:t>
      </w:r>
    </w:p>
    <w:p w:rsidR="0093112F" w:rsidRDefault="0093112F" w:rsidP="007E47A3">
      <w:pPr>
        <w:pStyle w:val="Listenabsatz"/>
        <w:numPr>
          <w:ilvl w:val="1"/>
          <w:numId w:val="8"/>
        </w:numPr>
        <w:spacing w:line="360" w:lineRule="auto"/>
        <w:jc w:val="both"/>
        <w:rPr>
          <w:rStyle w:val="Fett"/>
          <w:b w:val="0"/>
          <w:sz w:val="24"/>
          <w:szCs w:val="24"/>
        </w:rPr>
      </w:pPr>
      <w:r>
        <w:rPr>
          <w:rStyle w:val="Fett"/>
          <w:b w:val="0"/>
          <w:sz w:val="24"/>
          <w:szCs w:val="24"/>
        </w:rPr>
        <w:t xml:space="preserve">Registrierung – siehe Punkt </w:t>
      </w:r>
      <w:r w:rsidR="00961796">
        <w:rPr>
          <w:rStyle w:val="Fett"/>
          <w:b w:val="0"/>
          <w:sz w:val="24"/>
          <w:szCs w:val="24"/>
        </w:rPr>
        <w:t>5</w:t>
      </w:r>
    </w:p>
    <w:p w:rsidR="0093112F" w:rsidRDefault="0093112F" w:rsidP="007E47A3">
      <w:pPr>
        <w:pStyle w:val="Listenabsatz"/>
        <w:numPr>
          <w:ilvl w:val="1"/>
          <w:numId w:val="8"/>
        </w:numPr>
        <w:spacing w:line="360" w:lineRule="auto"/>
        <w:jc w:val="both"/>
        <w:rPr>
          <w:rStyle w:val="Fett"/>
          <w:b w:val="0"/>
          <w:sz w:val="24"/>
          <w:szCs w:val="24"/>
        </w:rPr>
      </w:pPr>
      <w:r>
        <w:rPr>
          <w:rStyle w:val="Fett"/>
          <w:b w:val="0"/>
          <w:sz w:val="24"/>
          <w:szCs w:val="24"/>
        </w:rPr>
        <w:t>Profilseite – Zeigt die Angaben</w:t>
      </w:r>
      <w:r w:rsidR="004F6693">
        <w:rPr>
          <w:rStyle w:val="Fett"/>
          <w:b w:val="0"/>
          <w:sz w:val="24"/>
          <w:szCs w:val="24"/>
        </w:rPr>
        <w:t xml:space="preserve"> des Benutzers an.</w:t>
      </w:r>
    </w:p>
    <w:p w:rsidR="0093112F" w:rsidRDefault="0093112F" w:rsidP="007E47A3">
      <w:pPr>
        <w:pStyle w:val="Listenabsatz"/>
        <w:numPr>
          <w:ilvl w:val="1"/>
          <w:numId w:val="8"/>
        </w:numPr>
        <w:spacing w:line="360" w:lineRule="auto"/>
        <w:jc w:val="both"/>
        <w:rPr>
          <w:rStyle w:val="Fett"/>
          <w:b w:val="0"/>
          <w:sz w:val="24"/>
          <w:szCs w:val="24"/>
        </w:rPr>
      </w:pPr>
      <w:r>
        <w:rPr>
          <w:rStyle w:val="Fett"/>
          <w:b w:val="0"/>
          <w:sz w:val="24"/>
          <w:szCs w:val="24"/>
        </w:rPr>
        <w:t>Kontakt hinzufügen</w:t>
      </w:r>
      <w:r w:rsidR="004F6693">
        <w:rPr>
          <w:rStyle w:val="Fett"/>
          <w:b w:val="0"/>
          <w:sz w:val="24"/>
          <w:szCs w:val="24"/>
        </w:rPr>
        <w:t xml:space="preserve"> – Öffnet ein Menü, in dem nach anderen Benutzern gesucht werden kann.</w:t>
      </w:r>
    </w:p>
    <w:p w:rsidR="0093112F" w:rsidRDefault="0093112F" w:rsidP="007E47A3">
      <w:pPr>
        <w:pStyle w:val="Listenabsatz"/>
        <w:numPr>
          <w:ilvl w:val="1"/>
          <w:numId w:val="8"/>
        </w:numPr>
        <w:spacing w:line="360" w:lineRule="auto"/>
        <w:jc w:val="both"/>
        <w:rPr>
          <w:rStyle w:val="Fett"/>
          <w:b w:val="0"/>
          <w:sz w:val="24"/>
          <w:szCs w:val="24"/>
        </w:rPr>
      </w:pPr>
      <w:r>
        <w:rPr>
          <w:rStyle w:val="Fett"/>
          <w:b w:val="0"/>
          <w:sz w:val="24"/>
          <w:szCs w:val="24"/>
        </w:rPr>
        <w:t>Beenden</w:t>
      </w:r>
      <w:r w:rsidR="004F6693">
        <w:rPr>
          <w:rStyle w:val="Fett"/>
          <w:b w:val="0"/>
          <w:sz w:val="24"/>
          <w:szCs w:val="24"/>
        </w:rPr>
        <w:t xml:space="preserve"> – Beendet das Programm.</w:t>
      </w:r>
    </w:p>
    <w:p w:rsidR="004F6693" w:rsidRPr="004F6693" w:rsidRDefault="004F6693" w:rsidP="007E47A3">
      <w:pPr>
        <w:spacing w:line="360" w:lineRule="auto"/>
        <w:rPr>
          <w:rStyle w:val="Fett"/>
          <w:b w:val="0"/>
          <w:sz w:val="24"/>
          <w:szCs w:val="24"/>
        </w:rPr>
      </w:pPr>
    </w:p>
    <w:p w:rsidR="00251F79" w:rsidRDefault="004F6693" w:rsidP="007E47A3">
      <w:pPr>
        <w:pStyle w:val="Listenabsatz"/>
        <w:numPr>
          <w:ilvl w:val="0"/>
          <w:numId w:val="8"/>
        </w:numPr>
        <w:spacing w:line="360" w:lineRule="auto"/>
        <w:jc w:val="both"/>
        <w:rPr>
          <w:rStyle w:val="Fett"/>
          <w:b w:val="0"/>
          <w:sz w:val="24"/>
          <w:szCs w:val="24"/>
        </w:rPr>
      </w:pPr>
      <w:r>
        <w:rPr>
          <w:rStyle w:val="Fett"/>
          <w:b w:val="0"/>
          <w:sz w:val="24"/>
          <w:szCs w:val="24"/>
        </w:rPr>
        <w:t>Die geschriebenen Nachrichten werden während der Übertragung in einem Verlauf gespeichert. Im Nachrichtenfenster besteht die Option „</w:t>
      </w:r>
      <w:r w:rsidRPr="004F6693">
        <w:rPr>
          <w:rStyle w:val="Fett"/>
          <w:b w:val="0"/>
          <w:i/>
          <w:sz w:val="24"/>
          <w:szCs w:val="24"/>
        </w:rPr>
        <w:t>Verlauf anzeigen</w:t>
      </w:r>
      <w:r>
        <w:rPr>
          <w:rStyle w:val="Fett"/>
          <w:b w:val="0"/>
          <w:sz w:val="24"/>
          <w:szCs w:val="24"/>
        </w:rPr>
        <w:t>“. Ist diese aktiviert, so steht der gesamte Verlauf im Dialogbereich</w:t>
      </w:r>
      <w:r w:rsidR="00947029">
        <w:rPr>
          <w:rStyle w:val="Fett"/>
          <w:b w:val="0"/>
          <w:sz w:val="24"/>
          <w:szCs w:val="24"/>
        </w:rPr>
        <w:t xml:space="preserve"> zur Verfügung</w:t>
      </w:r>
      <w:r>
        <w:rPr>
          <w:rStyle w:val="Fett"/>
          <w:b w:val="0"/>
          <w:sz w:val="24"/>
          <w:szCs w:val="24"/>
        </w:rPr>
        <w:t>.</w:t>
      </w:r>
    </w:p>
    <w:p w:rsidR="0055486F" w:rsidRPr="0055486F" w:rsidRDefault="0055486F" w:rsidP="007E47A3">
      <w:pPr>
        <w:spacing w:line="360" w:lineRule="auto"/>
        <w:rPr>
          <w:rStyle w:val="Fett"/>
          <w:b w:val="0"/>
          <w:sz w:val="24"/>
          <w:szCs w:val="24"/>
        </w:rPr>
      </w:pPr>
    </w:p>
    <w:p w:rsidR="00D57B35" w:rsidRDefault="00D57B35" w:rsidP="007E47A3">
      <w:pPr>
        <w:pStyle w:val="Listenabsatz"/>
        <w:numPr>
          <w:ilvl w:val="0"/>
          <w:numId w:val="8"/>
        </w:numPr>
        <w:spacing w:line="360" w:lineRule="auto"/>
        <w:jc w:val="both"/>
        <w:rPr>
          <w:rStyle w:val="Fett"/>
          <w:b w:val="0"/>
          <w:sz w:val="24"/>
          <w:szCs w:val="24"/>
        </w:rPr>
      </w:pPr>
      <w:r>
        <w:rPr>
          <w:rStyle w:val="Fett"/>
          <w:b w:val="0"/>
          <w:sz w:val="24"/>
          <w:szCs w:val="24"/>
        </w:rPr>
        <w:lastRenderedPageBreak/>
        <w:t>Das Nachrichtenfenster besitzt die Schaltfläche „</w:t>
      </w:r>
      <w:r w:rsidRPr="00D57B35">
        <w:rPr>
          <w:rStyle w:val="Fett"/>
          <w:b w:val="0"/>
          <w:i/>
          <w:sz w:val="24"/>
          <w:szCs w:val="24"/>
        </w:rPr>
        <w:t>Datei versenden</w:t>
      </w:r>
      <w:r>
        <w:rPr>
          <w:rStyle w:val="Fett"/>
          <w:b w:val="0"/>
          <w:sz w:val="24"/>
          <w:szCs w:val="24"/>
        </w:rPr>
        <w:t>“. Klickt der Benutzer darauf, so öffnet sich ein Dateidialog, in dem der Benutzer die gewünschte Datei aussuchen kann. Die Datei wird anschließend versendet.</w:t>
      </w:r>
      <w:r w:rsidR="00961796">
        <w:rPr>
          <w:rStyle w:val="Fett"/>
          <w:b w:val="0"/>
          <w:sz w:val="24"/>
          <w:szCs w:val="24"/>
        </w:rPr>
        <w:t xml:space="preserve"> Der Empfänger der Datei sieht in seinem Nachrichtenfenster eine Benachrichtigung und kann die Datei empfangen. Für ihn öffnet sich ebenfalls ein Dateidialog, in der er den Speicherort der Datei wählt. Danach wird die Datei übertragen.</w:t>
      </w:r>
    </w:p>
    <w:p w:rsidR="00961796" w:rsidRPr="00961796" w:rsidRDefault="00961796" w:rsidP="007E47A3">
      <w:pPr>
        <w:rPr>
          <w:rStyle w:val="Fett"/>
          <w:b w:val="0"/>
          <w:sz w:val="24"/>
          <w:szCs w:val="24"/>
        </w:rPr>
      </w:pPr>
    </w:p>
    <w:p w:rsidR="00961796" w:rsidRPr="00961796" w:rsidRDefault="00961796" w:rsidP="007E47A3">
      <w:pPr>
        <w:pStyle w:val="Listenabsatz"/>
        <w:numPr>
          <w:ilvl w:val="0"/>
          <w:numId w:val="8"/>
        </w:numPr>
        <w:spacing w:line="360" w:lineRule="auto"/>
        <w:jc w:val="both"/>
        <w:rPr>
          <w:rStyle w:val="Fett"/>
          <w:b w:val="0"/>
          <w:sz w:val="24"/>
          <w:szCs w:val="24"/>
        </w:rPr>
      </w:pPr>
      <w:r>
        <w:rPr>
          <w:rStyle w:val="Fett"/>
          <w:b w:val="0"/>
          <w:sz w:val="24"/>
          <w:szCs w:val="24"/>
        </w:rPr>
        <w:t>Auf der Profilseite kann der Benutzer seine bei der Registrierung hinterlegten Daten einsehen. Folgende Daten können angesehen und geändert werden:</w:t>
      </w:r>
    </w:p>
    <w:p w:rsidR="00961796" w:rsidRDefault="00961796" w:rsidP="007E47A3">
      <w:pPr>
        <w:pStyle w:val="Listenabsatz"/>
        <w:numPr>
          <w:ilvl w:val="1"/>
          <w:numId w:val="8"/>
        </w:numPr>
        <w:spacing w:line="360" w:lineRule="auto"/>
        <w:jc w:val="both"/>
        <w:rPr>
          <w:rStyle w:val="Fett"/>
          <w:b w:val="0"/>
          <w:sz w:val="24"/>
          <w:szCs w:val="24"/>
        </w:rPr>
      </w:pPr>
      <w:r>
        <w:rPr>
          <w:rStyle w:val="Fett"/>
          <w:b w:val="0"/>
          <w:sz w:val="24"/>
          <w:szCs w:val="24"/>
        </w:rPr>
        <w:t>Vorname</w:t>
      </w:r>
    </w:p>
    <w:p w:rsidR="00961796" w:rsidRDefault="00961796" w:rsidP="007E47A3">
      <w:pPr>
        <w:pStyle w:val="Listenabsatz"/>
        <w:numPr>
          <w:ilvl w:val="1"/>
          <w:numId w:val="8"/>
        </w:numPr>
        <w:spacing w:line="360" w:lineRule="auto"/>
        <w:jc w:val="both"/>
        <w:rPr>
          <w:rStyle w:val="Fett"/>
          <w:b w:val="0"/>
          <w:sz w:val="24"/>
          <w:szCs w:val="24"/>
        </w:rPr>
      </w:pPr>
      <w:r>
        <w:rPr>
          <w:rStyle w:val="Fett"/>
          <w:b w:val="0"/>
          <w:sz w:val="24"/>
          <w:szCs w:val="24"/>
        </w:rPr>
        <w:t>Nachname</w:t>
      </w:r>
    </w:p>
    <w:p w:rsidR="00961796" w:rsidRDefault="00961796" w:rsidP="007E47A3">
      <w:pPr>
        <w:pStyle w:val="Listenabsatz"/>
        <w:numPr>
          <w:ilvl w:val="1"/>
          <w:numId w:val="8"/>
        </w:numPr>
        <w:spacing w:line="360" w:lineRule="auto"/>
        <w:jc w:val="both"/>
        <w:rPr>
          <w:rStyle w:val="Fett"/>
          <w:b w:val="0"/>
          <w:sz w:val="24"/>
          <w:szCs w:val="24"/>
        </w:rPr>
      </w:pPr>
      <w:proofErr w:type="spellStart"/>
      <w:r>
        <w:rPr>
          <w:rStyle w:val="Fett"/>
          <w:b w:val="0"/>
          <w:sz w:val="24"/>
          <w:szCs w:val="24"/>
        </w:rPr>
        <w:t>Nickname</w:t>
      </w:r>
      <w:proofErr w:type="spellEnd"/>
    </w:p>
    <w:p w:rsidR="00961796" w:rsidRDefault="004A72E1" w:rsidP="007E47A3">
      <w:pPr>
        <w:pStyle w:val="Listenabsatz"/>
        <w:numPr>
          <w:ilvl w:val="1"/>
          <w:numId w:val="8"/>
        </w:numPr>
        <w:spacing w:line="360" w:lineRule="auto"/>
        <w:jc w:val="both"/>
        <w:rPr>
          <w:rStyle w:val="Fett"/>
          <w:b w:val="0"/>
          <w:sz w:val="24"/>
          <w:szCs w:val="24"/>
        </w:rPr>
      </w:pPr>
      <w:r>
        <w:rPr>
          <w:rStyle w:val="Fett"/>
          <w:b w:val="0"/>
          <w:sz w:val="24"/>
          <w:szCs w:val="24"/>
        </w:rPr>
        <w:t>Matrikelnummer</w:t>
      </w:r>
    </w:p>
    <w:p w:rsidR="00961796" w:rsidRDefault="00961796" w:rsidP="007E47A3">
      <w:pPr>
        <w:pStyle w:val="Listenabsatz"/>
        <w:numPr>
          <w:ilvl w:val="1"/>
          <w:numId w:val="8"/>
        </w:numPr>
        <w:spacing w:line="360" w:lineRule="auto"/>
        <w:jc w:val="both"/>
        <w:rPr>
          <w:rStyle w:val="Fett"/>
          <w:b w:val="0"/>
          <w:sz w:val="24"/>
          <w:szCs w:val="24"/>
        </w:rPr>
      </w:pPr>
      <w:r>
        <w:rPr>
          <w:rStyle w:val="Fett"/>
          <w:b w:val="0"/>
          <w:sz w:val="24"/>
          <w:szCs w:val="24"/>
        </w:rPr>
        <w:t>Passwort</w:t>
      </w:r>
    </w:p>
    <w:p w:rsidR="00961796" w:rsidRDefault="00961796" w:rsidP="007E47A3">
      <w:pPr>
        <w:pStyle w:val="Listenabsatz"/>
        <w:numPr>
          <w:ilvl w:val="1"/>
          <w:numId w:val="8"/>
        </w:numPr>
        <w:spacing w:line="360" w:lineRule="auto"/>
        <w:jc w:val="both"/>
        <w:rPr>
          <w:rStyle w:val="Fett"/>
          <w:b w:val="0"/>
          <w:sz w:val="24"/>
          <w:szCs w:val="24"/>
        </w:rPr>
      </w:pPr>
      <w:r>
        <w:rPr>
          <w:rStyle w:val="Fett"/>
          <w:b w:val="0"/>
          <w:sz w:val="24"/>
          <w:szCs w:val="24"/>
        </w:rPr>
        <w:t>Studiengang</w:t>
      </w:r>
    </w:p>
    <w:p w:rsidR="00961796" w:rsidRDefault="00961796" w:rsidP="007E47A3">
      <w:pPr>
        <w:pStyle w:val="Listenabsatz"/>
        <w:numPr>
          <w:ilvl w:val="1"/>
          <w:numId w:val="8"/>
        </w:numPr>
        <w:spacing w:line="360" w:lineRule="auto"/>
        <w:jc w:val="both"/>
        <w:rPr>
          <w:rStyle w:val="Fett"/>
          <w:b w:val="0"/>
          <w:sz w:val="24"/>
          <w:szCs w:val="24"/>
        </w:rPr>
      </w:pPr>
      <w:r>
        <w:rPr>
          <w:rStyle w:val="Fett"/>
          <w:b w:val="0"/>
          <w:sz w:val="24"/>
          <w:szCs w:val="24"/>
        </w:rPr>
        <w:t>Jahrgang</w:t>
      </w:r>
    </w:p>
    <w:p w:rsidR="00961796" w:rsidRDefault="00961796" w:rsidP="007E47A3">
      <w:pPr>
        <w:pStyle w:val="Listenabsatz"/>
        <w:numPr>
          <w:ilvl w:val="1"/>
          <w:numId w:val="8"/>
        </w:numPr>
        <w:spacing w:line="360" w:lineRule="auto"/>
        <w:jc w:val="both"/>
        <w:rPr>
          <w:rStyle w:val="Fett"/>
          <w:b w:val="0"/>
          <w:sz w:val="24"/>
          <w:szCs w:val="24"/>
        </w:rPr>
      </w:pPr>
      <w:r>
        <w:rPr>
          <w:rStyle w:val="Fett"/>
          <w:b w:val="0"/>
          <w:sz w:val="24"/>
          <w:szCs w:val="24"/>
        </w:rPr>
        <w:t>E-Mail Adresse</w:t>
      </w:r>
    </w:p>
    <w:p w:rsidR="00961796" w:rsidRPr="00961796" w:rsidRDefault="00961796" w:rsidP="007E47A3">
      <w:pPr>
        <w:pStyle w:val="Listenabsatz"/>
        <w:jc w:val="both"/>
        <w:rPr>
          <w:rStyle w:val="Fett"/>
          <w:b w:val="0"/>
          <w:sz w:val="24"/>
          <w:szCs w:val="24"/>
        </w:rPr>
      </w:pPr>
    </w:p>
    <w:p w:rsidR="00961796" w:rsidRDefault="00525AF6" w:rsidP="007E47A3">
      <w:pPr>
        <w:pStyle w:val="Listenabsatz"/>
        <w:numPr>
          <w:ilvl w:val="0"/>
          <w:numId w:val="8"/>
        </w:numPr>
        <w:spacing w:line="360" w:lineRule="auto"/>
        <w:jc w:val="both"/>
        <w:rPr>
          <w:rStyle w:val="Fett"/>
          <w:b w:val="0"/>
          <w:sz w:val="24"/>
          <w:szCs w:val="24"/>
        </w:rPr>
      </w:pPr>
      <w:r>
        <w:rPr>
          <w:rStyle w:val="Fett"/>
          <w:b w:val="0"/>
          <w:sz w:val="24"/>
          <w:szCs w:val="24"/>
        </w:rPr>
        <w:t xml:space="preserve">Zwischen Dialog- und Eingabebereich zeigt eine Einblendung an, ob der Kommunikationspartner gerade schreibt. </w:t>
      </w:r>
    </w:p>
    <w:p w:rsidR="00525AF6" w:rsidRPr="00525AF6" w:rsidRDefault="00525AF6" w:rsidP="007E47A3">
      <w:pPr>
        <w:spacing w:line="360" w:lineRule="auto"/>
        <w:jc w:val="both"/>
        <w:rPr>
          <w:rStyle w:val="Fett"/>
          <w:b w:val="0"/>
          <w:sz w:val="24"/>
          <w:szCs w:val="24"/>
        </w:rPr>
      </w:pPr>
    </w:p>
    <w:p w:rsidR="00525AF6" w:rsidRPr="0055486F" w:rsidRDefault="00525AF6" w:rsidP="007E47A3">
      <w:pPr>
        <w:pStyle w:val="Listenabsatz"/>
        <w:numPr>
          <w:ilvl w:val="0"/>
          <w:numId w:val="8"/>
        </w:numPr>
        <w:spacing w:line="360" w:lineRule="auto"/>
        <w:jc w:val="both"/>
        <w:rPr>
          <w:rStyle w:val="Fett"/>
          <w:b w:val="0"/>
          <w:sz w:val="24"/>
          <w:szCs w:val="24"/>
        </w:rPr>
      </w:pPr>
      <w:r>
        <w:rPr>
          <w:rStyle w:val="Fett"/>
          <w:b w:val="0"/>
          <w:sz w:val="24"/>
          <w:szCs w:val="24"/>
        </w:rPr>
        <w:t>Bevor das Programm genutzt werden kann, muss sich der Benutzer registrieren. Dazu wählt er im Menü des Kontaktlistenfensters den Eintrag „</w:t>
      </w:r>
      <w:r w:rsidRPr="00525AF6">
        <w:rPr>
          <w:rStyle w:val="Fett"/>
          <w:b w:val="0"/>
          <w:i/>
          <w:sz w:val="24"/>
          <w:szCs w:val="24"/>
        </w:rPr>
        <w:t>Registrierung</w:t>
      </w:r>
      <w:r>
        <w:rPr>
          <w:rStyle w:val="Fett"/>
          <w:b w:val="0"/>
          <w:sz w:val="24"/>
          <w:szCs w:val="24"/>
        </w:rPr>
        <w:t xml:space="preserve">“. Es öffnet sich das Registrierungsfenster. Dort muss der Nutzer alle Angaben machen, die oben bei der Profilseite genannt wurden. Sind alle Eingaben korrekt und ist der Nutzername nicht bereits in der Nutzerdatenbank vorhanden, wird für den Benutzer ein neuer Eintrag angelegt. Die Registrierung ist nun erfolgreich abgeschlossen und der Benutzer kann nun </w:t>
      </w:r>
      <w:r w:rsidR="00E7791B">
        <w:rPr>
          <w:rStyle w:val="Fett"/>
          <w:b w:val="0"/>
          <w:sz w:val="24"/>
          <w:szCs w:val="24"/>
        </w:rPr>
        <w:t>mit seinen Kontakten kommunizieren.</w:t>
      </w:r>
    </w:p>
    <w:p w:rsidR="0055486F" w:rsidRDefault="0055486F" w:rsidP="007E47A3">
      <w:pPr>
        <w:spacing w:line="360" w:lineRule="auto"/>
        <w:jc w:val="both"/>
        <w:rPr>
          <w:rStyle w:val="Fett"/>
          <w:b w:val="0"/>
          <w:sz w:val="24"/>
          <w:szCs w:val="24"/>
        </w:rPr>
      </w:pPr>
    </w:p>
    <w:p w:rsidR="00E7791B" w:rsidRPr="00E7791B" w:rsidRDefault="00E7791B" w:rsidP="007E47A3">
      <w:pPr>
        <w:spacing w:line="360" w:lineRule="auto"/>
        <w:jc w:val="both"/>
        <w:rPr>
          <w:rStyle w:val="Fett"/>
          <w:sz w:val="24"/>
          <w:szCs w:val="24"/>
        </w:rPr>
      </w:pPr>
      <w:r w:rsidRPr="00E7791B">
        <w:rPr>
          <w:rStyle w:val="Fett"/>
          <w:sz w:val="24"/>
          <w:szCs w:val="24"/>
        </w:rPr>
        <w:t>Soll-Kriterien:</w:t>
      </w:r>
    </w:p>
    <w:p w:rsidR="00E7791B" w:rsidRDefault="00E7791B" w:rsidP="007E47A3">
      <w:pPr>
        <w:pStyle w:val="Listenabsatz"/>
        <w:numPr>
          <w:ilvl w:val="0"/>
          <w:numId w:val="11"/>
        </w:numPr>
        <w:spacing w:line="360" w:lineRule="auto"/>
        <w:jc w:val="both"/>
        <w:rPr>
          <w:rStyle w:val="Fett"/>
          <w:b w:val="0"/>
          <w:sz w:val="24"/>
          <w:szCs w:val="24"/>
        </w:rPr>
      </w:pPr>
      <w:r>
        <w:rPr>
          <w:rStyle w:val="Fett"/>
          <w:b w:val="0"/>
          <w:sz w:val="24"/>
          <w:szCs w:val="24"/>
        </w:rPr>
        <w:t xml:space="preserve">Die Kontakte des Benutzers werden automatisch nach Studienrichtung und anderen wichtigen Bereichen (z.B. externe Dozenten) sortiert. </w:t>
      </w:r>
    </w:p>
    <w:p w:rsidR="00E7791B" w:rsidRDefault="00E7791B" w:rsidP="007E47A3">
      <w:pPr>
        <w:pStyle w:val="Listenabsatz"/>
        <w:numPr>
          <w:ilvl w:val="0"/>
          <w:numId w:val="11"/>
        </w:numPr>
        <w:spacing w:line="360" w:lineRule="auto"/>
        <w:jc w:val="both"/>
        <w:rPr>
          <w:rStyle w:val="Fett"/>
          <w:b w:val="0"/>
          <w:sz w:val="24"/>
          <w:szCs w:val="24"/>
        </w:rPr>
      </w:pPr>
      <w:r>
        <w:rPr>
          <w:rStyle w:val="Fett"/>
          <w:b w:val="0"/>
          <w:sz w:val="24"/>
          <w:szCs w:val="24"/>
        </w:rPr>
        <w:t>Ist ein befreundeter Kontakt online, wird er in der seinem Studiengang zugehörigen Gruppe angezeigt. Ist er nicht online, wird er in der Kontaktliste auch nicht angezeigt.</w:t>
      </w:r>
    </w:p>
    <w:p w:rsidR="0084788A" w:rsidRDefault="001B6743" w:rsidP="007E47A3">
      <w:pPr>
        <w:pStyle w:val="Listenabsatz"/>
        <w:numPr>
          <w:ilvl w:val="0"/>
          <w:numId w:val="11"/>
        </w:numPr>
        <w:spacing w:line="360" w:lineRule="auto"/>
        <w:jc w:val="both"/>
        <w:rPr>
          <w:rStyle w:val="Fett"/>
          <w:b w:val="0"/>
          <w:sz w:val="24"/>
          <w:szCs w:val="24"/>
        </w:rPr>
      </w:pPr>
      <w:r>
        <w:rPr>
          <w:rStyle w:val="Fett"/>
          <w:b w:val="0"/>
          <w:sz w:val="24"/>
          <w:szCs w:val="24"/>
        </w:rPr>
        <w:lastRenderedPageBreak/>
        <w:t>Im Dialogbereich werden die geschriebenen Zeilen von Sender und Empfänger in verschiedenen Farben angezeigt. Zusätzlich besitzt jede Nachricht auch einen Zeitstempel. Das Absenden einer Nachricht geschieht mit der Eingabetaste.</w:t>
      </w:r>
    </w:p>
    <w:p w:rsidR="0084788A" w:rsidRDefault="0084788A" w:rsidP="007E47A3">
      <w:pPr>
        <w:spacing w:line="360" w:lineRule="auto"/>
        <w:jc w:val="both"/>
        <w:rPr>
          <w:rStyle w:val="Fett"/>
          <w:b w:val="0"/>
          <w:sz w:val="24"/>
          <w:szCs w:val="24"/>
        </w:rPr>
      </w:pPr>
    </w:p>
    <w:p w:rsidR="0084788A" w:rsidRPr="001B6743" w:rsidRDefault="001B6743" w:rsidP="007E47A3">
      <w:pPr>
        <w:spacing w:line="360" w:lineRule="auto"/>
        <w:jc w:val="both"/>
        <w:rPr>
          <w:rStyle w:val="Fett"/>
          <w:sz w:val="24"/>
          <w:szCs w:val="24"/>
        </w:rPr>
      </w:pPr>
      <w:r w:rsidRPr="001B6743">
        <w:rPr>
          <w:rStyle w:val="Fett"/>
          <w:sz w:val="24"/>
          <w:szCs w:val="24"/>
        </w:rPr>
        <w:t>Kann-Kriterien:</w:t>
      </w:r>
    </w:p>
    <w:p w:rsidR="0084788A" w:rsidRPr="001B6743" w:rsidRDefault="001B6743" w:rsidP="007E47A3">
      <w:pPr>
        <w:pStyle w:val="Listenabsatz"/>
        <w:numPr>
          <w:ilvl w:val="0"/>
          <w:numId w:val="12"/>
        </w:numPr>
        <w:spacing w:line="360" w:lineRule="auto"/>
        <w:jc w:val="both"/>
        <w:rPr>
          <w:rStyle w:val="Fett"/>
          <w:b w:val="0"/>
          <w:sz w:val="24"/>
          <w:szCs w:val="24"/>
        </w:rPr>
      </w:pPr>
      <w:r>
        <w:rPr>
          <w:rStyle w:val="Fett"/>
          <w:b w:val="0"/>
          <w:sz w:val="24"/>
          <w:szCs w:val="24"/>
        </w:rPr>
        <w:t xml:space="preserve">Kommt ein befreundeter Kontakt online, wird dies durch ein </w:t>
      </w:r>
      <w:proofErr w:type="spellStart"/>
      <w:r>
        <w:rPr>
          <w:rStyle w:val="Fett"/>
          <w:b w:val="0"/>
          <w:sz w:val="24"/>
          <w:szCs w:val="24"/>
        </w:rPr>
        <w:t>PopUp</w:t>
      </w:r>
      <w:proofErr w:type="spellEnd"/>
      <w:r>
        <w:rPr>
          <w:rStyle w:val="Fett"/>
          <w:b w:val="0"/>
          <w:sz w:val="24"/>
          <w:szCs w:val="24"/>
        </w:rPr>
        <w:t>-Fenster signalisiert.</w:t>
      </w:r>
    </w:p>
    <w:p w:rsidR="007A2B1B" w:rsidRPr="0055486F" w:rsidRDefault="007A2B1B" w:rsidP="007E47A3">
      <w:pPr>
        <w:spacing w:line="360" w:lineRule="auto"/>
        <w:jc w:val="both"/>
        <w:rPr>
          <w:rStyle w:val="Fett"/>
          <w:b w:val="0"/>
          <w:sz w:val="24"/>
          <w:szCs w:val="24"/>
        </w:rPr>
      </w:pPr>
    </w:p>
    <w:p w:rsidR="007A2B1B" w:rsidRPr="00EF3001" w:rsidRDefault="007A2B1B" w:rsidP="007E47A3">
      <w:pPr>
        <w:pStyle w:val="berschriftPflichtenheft"/>
        <w:rPr>
          <w:rStyle w:val="Fett"/>
          <w:sz w:val="24"/>
          <w:szCs w:val="24"/>
        </w:rPr>
      </w:pPr>
      <w:bookmarkStart w:id="22" w:name="_Toc303860166"/>
      <w:bookmarkStart w:id="23" w:name="_Toc307319976"/>
      <w:r w:rsidRPr="00EF3001">
        <w:rPr>
          <w:rStyle w:val="Fett"/>
        </w:rPr>
        <w:t>Systemmodelle</w:t>
      </w:r>
      <w:bookmarkEnd w:id="22"/>
      <w:bookmarkEnd w:id="23"/>
    </w:p>
    <w:p w:rsidR="007A2B1B" w:rsidRDefault="007A2B1B" w:rsidP="007E47A3">
      <w:pPr>
        <w:spacing w:line="360" w:lineRule="auto"/>
        <w:rPr>
          <w:rStyle w:val="Fett"/>
          <w:sz w:val="24"/>
          <w:szCs w:val="24"/>
        </w:rPr>
      </w:pPr>
    </w:p>
    <w:p w:rsidR="003A7241" w:rsidRDefault="003A7241" w:rsidP="007E47A3">
      <w:pPr>
        <w:spacing w:line="360" w:lineRule="auto"/>
        <w:rPr>
          <w:rStyle w:val="Fett"/>
          <w:sz w:val="24"/>
          <w:szCs w:val="24"/>
        </w:rPr>
      </w:pPr>
      <w:r>
        <w:rPr>
          <w:rStyle w:val="Fett"/>
          <w:sz w:val="24"/>
          <w:szCs w:val="24"/>
        </w:rPr>
        <w:t>Aktivitätsdiagramm: Registrierung</w:t>
      </w:r>
    </w:p>
    <w:p w:rsidR="00FF1F07" w:rsidRPr="00FF1F07" w:rsidRDefault="00FF1F07" w:rsidP="007E47A3">
      <w:pPr>
        <w:spacing w:line="360" w:lineRule="auto"/>
        <w:rPr>
          <w:rStyle w:val="Fett"/>
          <w:b w:val="0"/>
          <w:sz w:val="24"/>
          <w:szCs w:val="24"/>
        </w:rPr>
      </w:pPr>
    </w:p>
    <w:p w:rsidR="003A7241" w:rsidRDefault="00E13D23" w:rsidP="007E47A3">
      <w:pPr>
        <w:spacing w:line="360" w:lineRule="auto"/>
        <w:jc w:val="center"/>
        <w:rPr>
          <w:rStyle w:val="Fett"/>
          <w:sz w:val="24"/>
          <w:szCs w:val="24"/>
        </w:rPr>
      </w:pPr>
      <w:r>
        <w:rPr>
          <w:rStyle w:val="Fett"/>
          <w:noProof/>
          <w:sz w:val="24"/>
        </w:rPr>
        <w:drawing>
          <wp:inline distT="0" distB="0" distL="0" distR="0">
            <wp:extent cx="5063313" cy="1294634"/>
            <wp:effectExtent l="19050" t="0" r="3987" b="0"/>
            <wp:docPr id="9" name="Grafik 7" descr="Aktivitäts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tivitätsdiagramm.png"/>
                    <pic:cNvPicPr/>
                  </pic:nvPicPr>
                  <pic:blipFill>
                    <a:blip r:embed="rId15" cstate="print"/>
                    <a:stretch>
                      <a:fillRect/>
                    </a:stretch>
                  </pic:blipFill>
                  <pic:spPr>
                    <a:xfrm>
                      <a:off x="0" y="0"/>
                      <a:ext cx="5061429" cy="1294152"/>
                    </a:xfrm>
                    <a:prstGeom prst="rect">
                      <a:avLst/>
                    </a:prstGeom>
                  </pic:spPr>
                </pic:pic>
              </a:graphicData>
            </a:graphic>
          </wp:inline>
        </w:drawing>
      </w:r>
    </w:p>
    <w:p w:rsidR="001F7DA5" w:rsidRDefault="001F7DA5" w:rsidP="007E47A3">
      <w:pPr>
        <w:pStyle w:val="Beschriftung"/>
        <w:jc w:val="center"/>
      </w:pPr>
      <w:bookmarkStart w:id="24" w:name="_Toc307320418"/>
      <w:r>
        <w:t xml:space="preserve">Abbildung </w:t>
      </w:r>
      <w:r w:rsidR="00747F58">
        <w:fldChar w:fldCharType="begin"/>
      </w:r>
      <w:r w:rsidR="00DD1877">
        <w:instrText xml:space="preserve"> SEQ Abbildung \* ARABIC </w:instrText>
      </w:r>
      <w:r w:rsidR="00747F58">
        <w:fldChar w:fldCharType="separate"/>
      </w:r>
      <w:r w:rsidR="00B16EDA">
        <w:rPr>
          <w:noProof/>
        </w:rPr>
        <w:t>1</w:t>
      </w:r>
      <w:r w:rsidR="00747F58">
        <w:fldChar w:fldCharType="end"/>
      </w:r>
      <w:r>
        <w:t>: Aktivitätsdiagramm Registrierung</w:t>
      </w:r>
      <w:bookmarkEnd w:id="24"/>
    </w:p>
    <w:p w:rsidR="001F7DA5" w:rsidRPr="001F7DA5" w:rsidRDefault="001F7DA5" w:rsidP="007E47A3"/>
    <w:p w:rsidR="003A7241" w:rsidRPr="00CB690C" w:rsidRDefault="00FF1F07" w:rsidP="007E47A3">
      <w:pPr>
        <w:spacing w:line="360" w:lineRule="auto"/>
        <w:jc w:val="both"/>
        <w:rPr>
          <w:rStyle w:val="Fett"/>
          <w:b w:val="0"/>
          <w:sz w:val="24"/>
          <w:szCs w:val="24"/>
        </w:rPr>
      </w:pPr>
      <w:r>
        <w:rPr>
          <w:rStyle w:val="Fett"/>
          <w:b w:val="0"/>
          <w:sz w:val="24"/>
          <w:szCs w:val="24"/>
        </w:rPr>
        <w:t>Die Abbildung 1 ist ein Aktivitätsdiagramm, welches die Registrierung beim HWRIM zeigt.</w:t>
      </w:r>
      <w:r w:rsidR="00AB6D59">
        <w:rPr>
          <w:rStyle w:val="Fett"/>
          <w:b w:val="0"/>
          <w:sz w:val="24"/>
          <w:szCs w:val="24"/>
        </w:rPr>
        <w:t xml:space="preserve"> De</w:t>
      </w:r>
      <w:r w:rsidR="00CB690C">
        <w:rPr>
          <w:rStyle w:val="Fett"/>
          <w:b w:val="0"/>
          <w:sz w:val="24"/>
          <w:szCs w:val="24"/>
        </w:rPr>
        <w:t>r Benutzer startet das Programm und klickt</w:t>
      </w:r>
      <w:r w:rsidR="00AB6D59">
        <w:rPr>
          <w:rStyle w:val="Fett"/>
          <w:b w:val="0"/>
          <w:sz w:val="24"/>
          <w:szCs w:val="24"/>
        </w:rPr>
        <w:t xml:space="preserve"> </w:t>
      </w:r>
      <w:r w:rsidR="00CB690C">
        <w:rPr>
          <w:rStyle w:val="Fett"/>
          <w:b w:val="0"/>
          <w:sz w:val="24"/>
          <w:szCs w:val="24"/>
        </w:rPr>
        <w:t>i</w:t>
      </w:r>
      <w:r w:rsidR="00AB6D59">
        <w:rPr>
          <w:rStyle w:val="Fett"/>
          <w:b w:val="0"/>
          <w:sz w:val="24"/>
          <w:szCs w:val="24"/>
        </w:rPr>
        <w:t xml:space="preserve">n der Menüleiste </w:t>
      </w:r>
      <w:r w:rsidR="00AB6D59" w:rsidRPr="0093112F">
        <w:rPr>
          <w:rStyle w:val="Fett"/>
          <w:b w:val="0"/>
          <w:i/>
          <w:sz w:val="24"/>
          <w:szCs w:val="24"/>
        </w:rPr>
        <w:t>Datei</w:t>
      </w:r>
      <w:r w:rsidR="00CB690C">
        <w:rPr>
          <w:rStyle w:val="Fett"/>
          <w:b w:val="0"/>
          <w:sz w:val="24"/>
          <w:szCs w:val="24"/>
        </w:rPr>
        <w:t xml:space="preserve"> die Funktion </w:t>
      </w:r>
      <w:r w:rsidR="00CB690C" w:rsidRPr="00CB690C">
        <w:rPr>
          <w:rStyle w:val="Fett"/>
          <w:b w:val="0"/>
          <w:i/>
          <w:sz w:val="24"/>
          <w:szCs w:val="24"/>
        </w:rPr>
        <w:t>Registrierung</w:t>
      </w:r>
      <w:r w:rsidR="00CB690C">
        <w:rPr>
          <w:rStyle w:val="Fett"/>
          <w:b w:val="0"/>
          <w:sz w:val="24"/>
          <w:szCs w:val="24"/>
        </w:rPr>
        <w:t xml:space="preserve"> </w:t>
      </w:r>
      <w:r w:rsidR="00CB690C" w:rsidRPr="00CB690C">
        <w:rPr>
          <w:rStyle w:val="Fett"/>
          <w:b w:val="0"/>
          <w:sz w:val="24"/>
          <w:szCs w:val="24"/>
        </w:rPr>
        <w:t>an</w:t>
      </w:r>
      <w:r w:rsidR="00CB690C">
        <w:rPr>
          <w:rStyle w:val="Fett"/>
          <w:b w:val="0"/>
          <w:sz w:val="24"/>
          <w:szCs w:val="24"/>
        </w:rPr>
        <w:t xml:space="preserve">. Im sich öffnenden Fenster gibt der Benutzer nun seine Benutzerdaten ein. Wenn alle Benutzerdaten korrekt eingegeben sind, werden die neuen Benutzerdaten auf dem Server gespeichert und der Benutzer ist nun registriert. Falls die Benutzerdaten Fehler aufweisen, wie zum Beispiel die Wahl eines bereits genutzten </w:t>
      </w:r>
      <w:proofErr w:type="spellStart"/>
      <w:r w:rsidR="00CB690C">
        <w:rPr>
          <w:rStyle w:val="Fett"/>
          <w:b w:val="0"/>
          <w:sz w:val="24"/>
          <w:szCs w:val="24"/>
        </w:rPr>
        <w:t>Nicknames</w:t>
      </w:r>
      <w:proofErr w:type="spellEnd"/>
      <w:r w:rsidR="00CB690C">
        <w:rPr>
          <w:rStyle w:val="Fett"/>
          <w:b w:val="0"/>
          <w:sz w:val="24"/>
          <w:szCs w:val="24"/>
        </w:rPr>
        <w:t>, wird eine Fehlermeldung ausgegeben. Daraufhin wird der Benutzer aufgefordert seine Benutzerdaten zu korrigieren.</w:t>
      </w:r>
    </w:p>
    <w:p w:rsidR="00FF1F07" w:rsidRPr="00FF1F07" w:rsidRDefault="00FF1F07" w:rsidP="007E47A3">
      <w:pPr>
        <w:spacing w:line="360" w:lineRule="auto"/>
        <w:rPr>
          <w:rStyle w:val="Fett"/>
          <w:b w:val="0"/>
          <w:sz w:val="24"/>
        </w:rPr>
      </w:pPr>
    </w:p>
    <w:p w:rsidR="003A7241" w:rsidRDefault="003A7241" w:rsidP="007E47A3">
      <w:pPr>
        <w:spacing w:line="360" w:lineRule="auto"/>
        <w:rPr>
          <w:rStyle w:val="Fett"/>
          <w:sz w:val="24"/>
          <w:szCs w:val="24"/>
        </w:rPr>
      </w:pPr>
      <w:proofErr w:type="spellStart"/>
      <w:r>
        <w:rPr>
          <w:rStyle w:val="Fett"/>
          <w:sz w:val="24"/>
          <w:szCs w:val="24"/>
        </w:rPr>
        <w:t>Use</w:t>
      </w:r>
      <w:proofErr w:type="spellEnd"/>
      <w:r>
        <w:rPr>
          <w:rStyle w:val="Fett"/>
          <w:sz w:val="24"/>
          <w:szCs w:val="24"/>
        </w:rPr>
        <w:t xml:space="preserve"> Case: Login</w:t>
      </w:r>
    </w:p>
    <w:p w:rsidR="00FF1F07" w:rsidRPr="00FF1F07" w:rsidRDefault="00FF1F07" w:rsidP="007E47A3">
      <w:pPr>
        <w:spacing w:line="360" w:lineRule="auto"/>
        <w:rPr>
          <w:rStyle w:val="Fett"/>
          <w:b w:val="0"/>
          <w:sz w:val="24"/>
          <w:szCs w:val="24"/>
        </w:rPr>
      </w:pPr>
    </w:p>
    <w:p w:rsidR="001F7DA5" w:rsidRDefault="00E13D23" w:rsidP="007E47A3">
      <w:pPr>
        <w:keepNext/>
        <w:spacing w:line="360" w:lineRule="auto"/>
        <w:jc w:val="center"/>
      </w:pPr>
      <w:r>
        <w:rPr>
          <w:rStyle w:val="Fett"/>
          <w:noProof/>
          <w:sz w:val="24"/>
          <w:szCs w:val="24"/>
        </w:rPr>
        <w:lastRenderedPageBreak/>
        <w:drawing>
          <wp:inline distT="0" distB="0" distL="0" distR="0">
            <wp:extent cx="4381500" cy="3111819"/>
            <wp:effectExtent l="0" t="0" r="0" b="0"/>
            <wp:docPr id="5" name="Grafik 3" descr="Use-Case Login (Vis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Login (Visio).png"/>
                    <pic:cNvPicPr/>
                  </pic:nvPicPr>
                  <pic:blipFill>
                    <a:blip r:embed="rId16" cstate="print"/>
                    <a:stretch>
                      <a:fillRect/>
                    </a:stretch>
                  </pic:blipFill>
                  <pic:spPr>
                    <a:xfrm>
                      <a:off x="0" y="0"/>
                      <a:ext cx="4386068" cy="3115063"/>
                    </a:xfrm>
                    <a:prstGeom prst="rect">
                      <a:avLst/>
                    </a:prstGeom>
                  </pic:spPr>
                </pic:pic>
              </a:graphicData>
            </a:graphic>
          </wp:inline>
        </w:drawing>
      </w:r>
    </w:p>
    <w:p w:rsidR="003A7241" w:rsidRPr="00CF5E30" w:rsidRDefault="001F7DA5" w:rsidP="007E47A3">
      <w:pPr>
        <w:pStyle w:val="Beschriftung"/>
        <w:jc w:val="center"/>
        <w:rPr>
          <w:rStyle w:val="Fett"/>
          <w:sz w:val="24"/>
          <w:szCs w:val="24"/>
        </w:rPr>
      </w:pPr>
      <w:bookmarkStart w:id="25" w:name="_Toc307320419"/>
      <w:r w:rsidRPr="00CF5E30">
        <w:t xml:space="preserve">Abbildung </w:t>
      </w:r>
      <w:r w:rsidR="00747F58">
        <w:fldChar w:fldCharType="begin"/>
      </w:r>
      <w:r w:rsidRPr="00CF5E30">
        <w:instrText xml:space="preserve"> SEQ Abbildung \* ARABIC </w:instrText>
      </w:r>
      <w:r w:rsidR="00747F58">
        <w:fldChar w:fldCharType="separate"/>
      </w:r>
      <w:r w:rsidR="00B16EDA" w:rsidRPr="00CF5E30">
        <w:rPr>
          <w:noProof/>
        </w:rPr>
        <w:t>2</w:t>
      </w:r>
      <w:r w:rsidR="00747F58">
        <w:fldChar w:fldCharType="end"/>
      </w:r>
      <w:r w:rsidRPr="00CF5E30">
        <w:t xml:space="preserve">: </w:t>
      </w:r>
      <w:proofErr w:type="spellStart"/>
      <w:r w:rsidRPr="00CF5E30">
        <w:t>Use</w:t>
      </w:r>
      <w:proofErr w:type="spellEnd"/>
      <w:r w:rsidRPr="00CF5E30">
        <w:t>-Case-Diagramm Login</w:t>
      </w:r>
      <w:bookmarkEnd w:id="25"/>
    </w:p>
    <w:p w:rsidR="00FF1F07" w:rsidRPr="00CF5E30" w:rsidRDefault="00FF1F07" w:rsidP="007E47A3">
      <w:pPr>
        <w:spacing w:line="360" w:lineRule="auto"/>
        <w:rPr>
          <w:rStyle w:val="Fett"/>
          <w:b w:val="0"/>
          <w:sz w:val="24"/>
          <w:szCs w:val="24"/>
        </w:rPr>
      </w:pPr>
    </w:p>
    <w:p w:rsidR="007E6420" w:rsidRDefault="00723049" w:rsidP="007E47A3">
      <w:pPr>
        <w:spacing w:line="360" w:lineRule="auto"/>
        <w:jc w:val="both"/>
        <w:rPr>
          <w:rStyle w:val="Fett"/>
          <w:b w:val="0"/>
          <w:sz w:val="24"/>
          <w:szCs w:val="24"/>
        </w:rPr>
      </w:pPr>
      <w:r w:rsidRPr="00723049">
        <w:rPr>
          <w:rStyle w:val="Fett"/>
          <w:b w:val="0"/>
          <w:sz w:val="24"/>
          <w:szCs w:val="24"/>
        </w:rPr>
        <w:t xml:space="preserve">Das </w:t>
      </w:r>
      <w:proofErr w:type="spellStart"/>
      <w:r w:rsidRPr="00723049">
        <w:rPr>
          <w:rStyle w:val="Fett"/>
          <w:b w:val="0"/>
          <w:sz w:val="24"/>
          <w:szCs w:val="24"/>
        </w:rPr>
        <w:t>Use</w:t>
      </w:r>
      <w:proofErr w:type="spellEnd"/>
      <w:r w:rsidRPr="00723049">
        <w:rPr>
          <w:rStyle w:val="Fett"/>
          <w:b w:val="0"/>
          <w:sz w:val="24"/>
          <w:szCs w:val="24"/>
        </w:rPr>
        <w:t xml:space="preserve">-Case-Diagramm aus Abbildung 2 </w:t>
      </w:r>
      <w:r w:rsidR="00063834">
        <w:rPr>
          <w:rStyle w:val="Fett"/>
          <w:b w:val="0"/>
          <w:sz w:val="24"/>
          <w:szCs w:val="24"/>
        </w:rPr>
        <w:t xml:space="preserve">stellt die Login Funktion des HWRIM da. Die Studenten müssen sich vor Nutzung des Chatprogramms anmelden beziehungsweise vor der erstmaligen Benutzung registrieren. </w:t>
      </w:r>
      <w:r w:rsidR="00953214">
        <w:rPr>
          <w:rStyle w:val="Fett"/>
          <w:b w:val="0"/>
          <w:sz w:val="24"/>
          <w:szCs w:val="24"/>
        </w:rPr>
        <w:t xml:space="preserve">Bei der </w:t>
      </w:r>
      <w:r w:rsidR="00953214" w:rsidRPr="001C66AB">
        <w:rPr>
          <w:rStyle w:val="Fett"/>
          <w:b w:val="0"/>
          <w:i/>
          <w:sz w:val="24"/>
          <w:szCs w:val="24"/>
        </w:rPr>
        <w:t>Anmeldung</w:t>
      </w:r>
      <w:r w:rsidR="00953214">
        <w:rPr>
          <w:rStyle w:val="Fett"/>
          <w:b w:val="0"/>
          <w:sz w:val="24"/>
          <w:szCs w:val="24"/>
        </w:rPr>
        <w:t xml:space="preserve"> werden die eingegebenen</w:t>
      </w:r>
      <w:r w:rsidR="00063834">
        <w:rPr>
          <w:rStyle w:val="Fett"/>
          <w:b w:val="0"/>
          <w:sz w:val="24"/>
          <w:szCs w:val="24"/>
        </w:rPr>
        <w:t xml:space="preserve"> </w:t>
      </w:r>
      <w:r w:rsidR="00063834" w:rsidRPr="001C66AB">
        <w:rPr>
          <w:rStyle w:val="Fett"/>
          <w:b w:val="0"/>
          <w:i/>
          <w:sz w:val="24"/>
          <w:szCs w:val="24"/>
        </w:rPr>
        <w:t>Benutzerdaten</w:t>
      </w:r>
      <w:r w:rsidR="00953214">
        <w:rPr>
          <w:rStyle w:val="Fett"/>
          <w:b w:val="0"/>
          <w:sz w:val="24"/>
          <w:szCs w:val="24"/>
        </w:rPr>
        <w:t xml:space="preserve"> zum </w:t>
      </w:r>
      <w:r w:rsidR="00953214" w:rsidRPr="001C66AB">
        <w:rPr>
          <w:rStyle w:val="Fett"/>
          <w:b w:val="0"/>
          <w:i/>
          <w:sz w:val="24"/>
          <w:szCs w:val="24"/>
        </w:rPr>
        <w:t>Server</w:t>
      </w:r>
      <w:r w:rsidR="00953214">
        <w:rPr>
          <w:rStyle w:val="Fett"/>
          <w:b w:val="0"/>
          <w:sz w:val="24"/>
          <w:szCs w:val="24"/>
        </w:rPr>
        <w:t xml:space="preserve"> geschickt und</w:t>
      </w:r>
      <w:r w:rsidR="000C0E11">
        <w:rPr>
          <w:rStyle w:val="Fett"/>
          <w:b w:val="0"/>
          <w:sz w:val="24"/>
          <w:szCs w:val="24"/>
        </w:rPr>
        <w:t xml:space="preserve"> mit den vorhandenen </w:t>
      </w:r>
      <w:r w:rsidR="000C0E11" w:rsidRPr="001C66AB">
        <w:rPr>
          <w:rStyle w:val="Fett"/>
          <w:b w:val="0"/>
          <w:i/>
          <w:sz w:val="24"/>
          <w:szCs w:val="24"/>
        </w:rPr>
        <w:t>Benutzerdaten</w:t>
      </w:r>
      <w:r w:rsidR="000C0E11">
        <w:rPr>
          <w:rStyle w:val="Fett"/>
          <w:b w:val="0"/>
          <w:sz w:val="24"/>
          <w:szCs w:val="24"/>
        </w:rPr>
        <w:t xml:space="preserve"> in der Liste aus Usern</w:t>
      </w:r>
      <w:r w:rsidR="00953214">
        <w:rPr>
          <w:rStyle w:val="Fett"/>
          <w:b w:val="0"/>
          <w:sz w:val="24"/>
          <w:szCs w:val="24"/>
        </w:rPr>
        <w:t xml:space="preserve"> überprüft</w:t>
      </w:r>
      <w:r w:rsidR="000C0E11">
        <w:rPr>
          <w:rStyle w:val="Fett"/>
          <w:b w:val="0"/>
          <w:sz w:val="24"/>
          <w:szCs w:val="24"/>
        </w:rPr>
        <w:t xml:space="preserve"> und verglichen</w:t>
      </w:r>
      <w:r w:rsidR="00953214">
        <w:rPr>
          <w:rStyle w:val="Fett"/>
          <w:b w:val="0"/>
          <w:sz w:val="24"/>
          <w:szCs w:val="24"/>
        </w:rPr>
        <w:t>.</w:t>
      </w:r>
      <w:r w:rsidR="000C0E11">
        <w:rPr>
          <w:rStyle w:val="Fett"/>
          <w:b w:val="0"/>
          <w:sz w:val="24"/>
          <w:szCs w:val="24"/>
        </w:rPr>
        <w:t xml:space="preserve"> Falls die eingegebenen </w:t>
      </w:r>
      <w:r w:rsidR="000C0E11" w:rsidRPr="001C66AB">
        <w:rPr>
          <w:rStyle w:val="Fett"/>
          <w:b w:val="0"/>
          <w:i/>
          <w:sz w:val="24"/>
          <w:szCs w:val="24"/>
        </w:rPr>
        <w:t>Benutzerdaten</w:t>
      </w:r>
      <w:r w:rsidR="000C0E11">
        <w:rPr>
          <w:rStyle w:val="Fett"/>
          <w:b w:val="0"/>
          <w:sz w:val="24"/>
          <w:szCs w:val="24"/>
        </w:rPr>
        <w:t xml:space="preserve"> nicht korrekt sind, wird eine Fehlermeldung an den Anwender gesendet.</w:t>
      </w:r>
      <w:r w:rsidR="00953214">
        <w:rPr>
          <w:rStyle w:val="Fett"/>
          <w:b w:val="0"/>
          <w:sz w:val="24"/>
          <w:szCs w:val="24"/>
        </w:rPr>
        <w:t xml:space="preserve"> Bei der </w:t>
      </w:r>
      <w:r w:rsidR="00953214" w:rsidRPr="001C66AB">
        <w:rPr>
          <w:rStyle w:val="Fett"/>
          <w:b w:val="0"/>
          <w:i/>
          <w:sz w:val="24"/>
          <w:szCs w:val="24"/>
        </w:rPr>
        <w:t>Registrierung</w:t>
      </w:r>
      <w:r w:rsidR="00953214">
        <w:rPr>
          <w:rStyle w:val="Fett"/>
          <w:b w:val="0"/>
          <w:sz w:val="24"/>
          <w:szCs w:val="24"/>
        </w:rPr>
        <w:t xml:space="preserve"> werden die neuen </w:t>
      </w:r>
      <w:r w:rsidR="00953214" w:rsidRPr="001C66AB">
        <w:rPr>
          <w:rStyle w:val="Fett"/>
          <w:b w:val="0"/>
          <w:i/>
          <w:sz w:val="24"/>
          <w:szCs w:val="24"/>
        </w:rPr>
        <w:t>Benutzerdaten</w:t>
      </w:r>
      <w:r w:rsidR="00953214">
        <w:rPr>
          <w:rStyle w:val="Fett"/>
          <w:b w:val="0"/>
          <w:sz w:val="24"/>
          <w:szCs w:val="24"/>
        </w:rPr>
        <w:t xml:space="preserve"> </w:t>
      </w:r>
      <w:r w:rsidR="000C0E11">
        <w:rPr>
          <w:rStyle w:val="Fett"/>
          <w:b w:val="0"/>
          <w:sz w:val="24"/>
          <w:szCs w:val="24"/>
        </w:rPr>
        <w:t xml:space="preserve">auch erst vom </w:t>
      </w:r>
      <w:r w:rsidR="000C0E11" w:rsidRPr="001C66AB">
        <w:rPr>
          <w:rStyle w:val="Fett"/>
          <w:b w:val="0"/>
          <w:i/>
          <w:sz w:val="24"/>
          <w:szCs w:val="24"/>
        </w:rPr>
        <w:t>Server</w:t>
      </w:r>
      <w:r w:rsidR="000C0E11">
        <w:rPr>
          <w:rStyle w:val="Fett"/>
          <w:b w:val="0"/>
          <w:sz w:val="24"/>
          <w:szCs w:val="24"/>
        </w:rPr>
        <w:t xml:space="preserve"> geprüft. Da zum Beispiel jeder </w:t>
      </w:r>
      <w:proofErr w:type="spellStart"/>
      <w:r w:rsidR="000C0E11">
        <w:rPr>
          <w:rStyle w:val="Fett"/>
          <w:b w:val="0"/>
          <w:sz w:val="24"/>
          <w:szCs w:val="24"/>
        </w:rPr>
        <w:t>Nickname</w:t>
      </w:r>
      <w:proofErr w:type="spellEnd"/>
      <w:r w:rsidR="000C0E11">
        <w:rPr>
          <w:rStyle w:val="Fett"/>
          <w:b w:val="0"/>
          <w:sz w:val="24"/>
          <w:szCs w:val="24"/>
        </w:rPr>
        <w:t xml:space="preserve"> nur einmal vorhanden sein darf. Wenn alle </w:t>
      </w:r>
      <w:r w:rsidR="000C0E11" w:rsidRPr="001C66AB">
        <w:rPr>
          <w:rStyle w:val="Fett"/>
          <w:b w:val="0"/>
          <w:i/>
          <w:sz w:val="24"/>
          <w:szCs w:val="24"/>
        </w:rPr>
        <w:t>Benutzerdaten</w:t>
      </w:r>
      <w:r w:rsidR="000C0E11">
        <w:rPr>
          <w:rStyle w:val="Fett"/>
          <w:b w:val="0"/>
          <w:sz w:val="24"/>
          <w:szCs w:val="24"/>
        </w:rPr>
        <w:t xml:space="preserve"> korrekt sind, wird die User-Liste um einen neuen User, mit den neuen </w:t>
      </w:r>
      <w:r w:rsidR="000C0E11" w:rsidRPr="001C66AB">
        <w:rPr>
          <w:rStyle w:val="Fett"/>
          <w:b w:val="0"/>
          <w:i/>
          <w:sz w:val="24"/>
          <w:szCs w:val="24"/>
        </w:rPr>
        <w:t>Benutzerdaten</w:t>
      </w:r>
      <w:r w:rsidR="000C0E11">
        <w:rPr>
          <w:rStyle w:val="Fett"/>
          <w:b w:val="0"/>
          <w:sz w:val="24"/>
          <w:szCs w:val="24"/>
        </w:rPr>
        <w:t>, erweitert</w:t>
      </w:r>
      <w:r w:rsidR="00953214">
        <w:rPr>
          <w:rStyle w:val="Fett"/>
          <w:b w:val="0"/>
          <w:sz w:val="24"/>
          <w:szCs w:val="24"/>
        </w:rPr>
        <w:t>.</w:t>
      </w:r>
      <w:r w:rsidR="007E6420">
        <w:rPr>
          <w:rStyle w:val="Fett"/>
          <w:b w:val="0"/>
          <w:sz w:val="24"/>
          <w:szCs w:val="24"/>
        </w:rPr>
        <w:t xml:space="preserve"> </w:t>
      </w:r>
    </w:p>
    <w:p w:rsidR="00063834" w:rsidRPr="00723049" w:rsidRDefault="007E6420" w:rsidP="007E47A3">
      <w:pPr>
        <w:spacing w:line="360" w:lineRule="auto"/>
        <w:jc w:val="both"/>
        <w:rPr>
          <w:rStyle w:val="Fett"/>
          <w:b w:val="0"/>
          <w:sz w:val="24"/>
          <w:szCs w:val="24"/>
        </w:rPr>
      </w:pPr>
      <w:r>
        <w:rPr>
          <w:rStyle w:val="Fett"/>
          <w:b w:val="0"/>
          <w:sz w:val="24"/>
          <w:szCs w:val="24"/>
        </w:rPr>
        <w:t xml:space="preserve">Durch </w:t>
      </w:r>
      <w:r w:rsidRPr="007E6420">
        <w:rPr>
          <w:rStyle w:val="Fett"/>
          <w:b w:val="0"/>
          <w:sz w:val="24"/>
          <w:szCs w:val="24"/>
        </w:rPr>
        <w:t xml:space="preserve">die </w:t>
      </w:r>
      <w:proofErr w:type="spellStart"/>
      <w:r w:rsidRPr="001C66AB">
        <w:rPr>
          <w:i/>
          <w:sz w:val="24"/>
          <w:szCs w:val="24"/>
        </w:rPr>
        <w:t>include</w:t>
      </w:r>
      <w:proofErr w:type="spellEnd"/>
      <w:r w:rsidRPr="001C66AB">
        <w:rPr>
          <w:i/>
          <w:sz w:val="24"/>
          <w:szCs w:val="24"/>
        </w:rPr>
        <w:t>-Assoziation</w:t>
      </w:r>
      <w:r w:rsidRPr="007E6420">
        <w:rPr>
          <w:rStyle w:val="Fett"/>
          <w:b w:val="0"/>
          <w:sz w:val="24"/>
          <w:szCs w:val="24"/>
        </w:rPr>
        <w:t xml:space="preserve"> wird</w:t>
      </w:r>
      <w:r>
        <w:rPr>
          <w:rStyle w:val="Fett"/>
          <w:b w:val="0"/>
          <w:sz w:val="24"/>
          <w:szCs w:val="24"/>
        </w:rPr>
        <w:t xml:space="preserve"> beim Starten der</w:t>
      </w:r>
      <w:r w:rsidRPr="007E6420">
        <w:rPr>
          <w:rStyle w:val="Fett"/>
          <w:b w:val="0"/>
          <w:sz w:val="24"/>
          <w:szCs w:val="24"/>
        </w:rPr>
        <w:t xml:space="preserve"> </w:t>
      </w:r>
      <w:r w:rsidRPr="001C66AB">
        <w:rPr>
          <w:rStyle w:val="Fett"/>
          <w:b w:val="0"/>
          <w:i/>
          <w:sz w:val="24"/>
          <w:szCs w:val="24"/>
        </w:rPr>
        <w:t>Anmeldung</w:t>
      </w:r>
      <w:r>
        <w:rPr>
          <w:rStyle w:val="Fett"/>
          <w:b w:val="0"/>
          <w:sz w:val="24"/>
          <w:szCs w:val="24"/>
        </w:rPr>
        <w:t xml:space="preserve"> oder </w:t>
      </w:r>
      <w:r w:rsidRPr="001C66AB">
        <w:rPr>
          <w:rStyle w:val="Fett"/>
          <w:b w:val="0"/>
          <w:i/>
          <w:sz w:val="24"/>
          <w:szCs w:val="24"/>
        </w:rPr>
        <w:t>Registrierung</w:t>
      </w:r>
      <w:r>
        <w:rPr>
          <w:rStyle w:val="Fett"/>
          <w:b w:val="0"/>
          <w:sz w:val="24"/>
          <w:szCs w:val="24"/>
        </w:rPr>
        <w:t xml:space="preserve"> auch der Server gestartet. Dieser wiederrum lädt die </w:t>
      </w:r>
      <w:r w:rsidRPr="001C66AB">
        <w:rPr>
          <w:rStyle w:val="Fett"/>
          <w:b w:val="0"/>
          <w:i/>
          <w:sz w:val="24"/>
          <w:szCs w:val="24"/>
        </w:rPr>
        <w:t>Benutz</w:t>
      </w:r>
      <w:r w:rsidR="001C66AB">
        <w:rPr>
          <w:rStyle w:val="Fett"/>
          <w:b w:val="0"/>
          <w:i/>
          <w:sz w:val="24"/>
          <w:szCs w:val="24"/>
        </w:rPr>
        <w:t>er</w:t>
      </w:r>
      <w:r w:rsidRPr="001C66AB">
        <w:rPr>
          <w:rStyle w:val="Fett"/>
          <w:b w:val="0"/>
          <w:i/>
          <w:sz w:val="24"/>
          <w:szCs w:val="24"/>
        </w:rPr>
        <w:t>daten</w:t>
      </w:r>
      <w:r>
        <w:rPr>
          <w:rStyle w:val="Fett"/>
          <w:b w:val="0"/>
          <w:sz w:val="24"/>
          <w:szCs w:val="24"/>
        </w:rPr>
        <w:t xml:space="preserve">. </w:t>
      </w:r>
    </w:p>
    <w:p w:rsidR="007A2B1B" w:rsidRPr="00723049" w:rsidRDefault="007A2B1B" w:rsidP="007E47A3">
      <w:pPr>
        <w:spacing w:line="360" w:lineRule="auto"/>
        <w:rPr>
          <w:rStyle w:val="Fett"/>
          <w:b w:val="0"/>
          <w:sz w:val="24"/>
          <w:szCs w:val="24"/>
        </w:rPr>
      </w:pPr>
    </w:p>
    <w:p w:rsidR="003A7241" w:rsidRDefault="003A7241" w:rsidP="007E47A3">
      <w:pPr>
        <w:spacing w:line="360" w:lineRule="auto"/>
        <w:rPr>
          <w:rStyle w:val="Fett"/>
          <w:sz w:val="24"/>
          <w:szCs w:val="24"/>
        </w:rPr>
      </w:pPr>
      <w:r w:rsidRPr="003A7241">
        <w:rPr>
          <w:rStyle w:val="Fett"/>
          <w:sz w:val="24"/>
          <w:szCs w:val="24"/>
        </w:rPr>
        <w:t>Sequenzdiagramm: Login</w:t>
      </w:r>
    </w:p>
    <w:p w:rsidR="00FF1F07" w:rsidRPr="00FF1F07" w:rsidRDefault="00FF1F07" w:rsidP="007E47A3">
      <w:pPr>
        <w:spacing w:line="360" w:lineRule="auto"/>
        <w:rPr>
          <w:rStyle w:val="Fett"/>
          <w:b w:val="0"/>
          <w:sz w:val="24"/>
          <w:szCs w:val="24"/>
        </w:rPr>
      </w:pPr>
    </w:p>
    <w:p w:rsidR="001F7DA5" w:rsidRDefault="00E13D23" w:rsidP="007E47A3">
      <w:pPr>
        <w:keepNext/>
        <w:spacing w:line="360" w:lineRule="auto"/>
        <w:jc w:val="center"/>
      </w:pPr>
      <w:r>
        <w:rPr>
          <w:bCs/>
          <w:noProof/>
          <w:sz w:val="24"/>
          <w:szCs w:val="24"/>
        </w:rPr>
        <w:lastRenderedPageBreak/>
        <w:drawing>
          <wp:inline distT="0" distB="0" distL="0" distR="0">
            <wp:extent cx="5083880" cy="4540102"/>
            <wp:effectExtent l="19050" t="0" r="2470" b="0"/>
            <wp:docPr id="10" name="Grafik 9" descr="Sequenz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zdiagramm.png"/>
                    <pic:cNvPicPr/>
                  </pic:nvPicPr>
                  <pic:blipFill>
                    <a:blip r:embed="rId17" cstate="print"/>
                    <a:stretch>
                      <a:fillRect/>
                    </a:stretch>
                  </pic:blipFill>
                  <pic:spPr>
                    <a:xfrm>
                      <a:off x="0" y="0"/>
                      <a:ext cx="5094006" cy="4549145"/>
                    </a:xfrm>
                    <a:prstGeom prst="rect">
                      <a:avLst/>
                    </a:prstGeom>
                  </pic:spPr>
                </pic:pic>
              </a:graphicData>
            </a:graphic>
          </wp:inline>
        </w:drawing>
      </w:r>
    </w:p>
    <w:p w:rsidR="003A7241" w:rsidRDefault="001F7DA5" w:rsidP="007E47A3">
      <w:pPr>
        <w:pStyle w:val="Beschriftung"/>
        <w:jc w:val="center"/>
        <w:rPr>
          <w:rStyle w:val="Fett"/>
          <w:b/>
          <w:sz w:val="24"/>
          <w:szCs w:val="24"/>
        </w:rPr>
      </w:pPr>
      <w:bookmarkStart w:id="26" w:name="_Toc307320420"/>
      <w:r>
        <w:t xml:space="preserve">Abbildung </w:t>
      </w:r>
      <w:r w:rsidR="00747F58">
        <w:fldChar w:fldCharType="begin"/>
      </w:r>
      <w:r w:rsidR="00DD1877">
        <w:instrText xml:space="preserve"> SEQ Abbildung \* ARABIC </w:instrText>
      </w:r>
      <w:r w:rsidR="00747F58">
        <w:fldChar w:fldCharType="separate"/>
      </w:r>
      <w:r w:rsidR="00B16EDA">
        <w:rPr>
          <w:noProof/>
        </w:rPr>
        <w:t>3</w:t>
      </w:r>
      <w:r w:rsidR="00747F58">
        <w:fldChar w:fldCharType="end"/>
      </w:r>
      <w:r>
        <w:t xml:space="preserve">: </w:t>
      </w:r>
      <w:r w:rsidRPr="00F44034">
        <w:t>Sequenzdiagramm Login</w:t>
      </w:r>
      <w:bookmarkEnd w:id="26"/>
    </w:p>
    <w:p w:rsidR="00FF1F07" w:rsidRDefault="00FF1F07" w:rsidP="007E47A3">
      <w:pPr>
        <w:spacing w:line="360" w:lineRule="auto"/>
        <w:rPr>
          <w:rStyle w:val="Fett"/>
          <w:b w:val="0"/>
          <w:sz w:val="24"/>
          <w:szCs w:val="24"/>
        </w:rPr>
      </w:pPr>
    </w:p>
    <w:p w:rsidR="003A7241" w:rsidRPr="001C66AB" w:rsidRDefault="007E6420" w:rsidP="007E47A3">
      <w:pPr>
        <w:spacing w:line="360" w:lineRule="auto"/>
        <w:jc w:val="both"/>
        <w:rPr>
          <w:rStyle w:val="Fett"/>
          <w:b w:val="0"/>
          <w:sz w:val="24"/>
          <w:szCs w:val="24"/>
        </w:rPr>
      </w:pPr>
      <w:r>
        <w:rPr>
          <w:rStyle w:val="Fett"/>
          <w:b w:val="0"/>
          <w:sz w:val="24"/>
          <w:szCs w:val="24"/>
        </w:rPr>
        <w:t xml:space="preserve">Die Abbildung 3 zeigt das Login nochmals als Sequenzdiagramm. Das Sequenzdiagramm beinhaltet als Akteur den </w:t>
      </w:r>
      <w:r w:rsidRPr="007E6420">
        <w:rPr>
          <w:rStyle w:val="Fett"/>
          <w:b w:val="0"/>
          <w:i/>
          <w:sz w:val="24"/>
          <w:szCs w:val="24"/>
        </w:rPr>
        <w:t>Benutzer</w:t>
      </w:r>
      <w:r>
        <w:rPr>
          <w:rStyle w:val="Fett"/>
          <w:b w:val="0"/>
          <w:sz w:val="24"/>
          <w:szCs w:val="24"/>
        </w:rPr>
        <w:t xml:space="preserve"> und die zwei Klassen </w:t>
      </w:r>
      <w:r>
        <w:rPr>
          <w:rStyle w:val="Fett"/>
          <w:b w:val="0"/>
          <w:i/>
          <w:sz w:val="24"/>
          <w:szCs w:val="24"/>
        </w:rPr>
        <w:t>Client</w:t>
      </w:r>
      <w:r w:rsidRPr="001C66AB">
        <w:rPr>
          <w:rStyle w:val="Fett"/>
          <w:b w:val="0"/>
          <w:sz w:val="24"/>
          <w:szCs w:val="24"/>
        </w:rPr>
        <w:t xml:space="preserve"> und</w:t>
      </w:r>
      <w:r>
        <w:rPr>
          <w:rStyle w:val="Fett"/>
          <w:b w:val="0"/>
          <w:i/>
          <w:sz w:val="24"/>
          <w:szCs w:val="24"/>
        </w:rPr>
        <w:t xml:space="preserve"> </w:t>
      </w:r>
      <w:r w:rsidR="001C66AB">
        <w:rPr>
          <w:rStyle w:val="Fett"/>
          <w:b w:val="0"/>
          <w:i/>
          <w:sz w:val="24"/>
          <w:szCs w:val="24"/>
        </w:rPr>
        <w:t>Server</w:t>
      </w:r>
      <w:r w:rsidR="001C66AB">
        <w:rPr>
          <w:rStyle w:val="Fett"/>
          <w:b w:val="0"/>
          <w:sz w:val="24"/>
          <w:szCs w:val="24"/>
        </w:rPr>
        <w:t xml:space="preserve">. Am Anfang gibt der Benutzer seine Benutzerdaten ein. Diese werden vom </w:t>
      </w:r>
      <w:r w:rsidR="001C66AB" w:rsidRPr="001C66AB">
        <w:rPr>
          <w:rStyle w:val="Fett"/>
          <w:b w:val="0"/>
          <w:i/>
          <w:sz w:val="24"/>
          <w:szCs w:val="24"/>
        </w:rPr>
        <w:t>Client</w:t>
      </w:r>
      <w:r w:rsidR="001C66AB">
        <w:rPr>
          <w:rStyle w:val="Fett"/>
          <w:b w:val="0"/>
          <w:sz w:val="24"/>
          <w:szCs w:val="24"/>
        </w:rPr>
        <w:t xml:space="preserve"> zum </w:t>
      </w:r>
      <w:r w:rsidR="001C66AB" w:rsidRPr="001C66AB">
        <w:rPr>
          <w:rStyle w:val="Fett"/>
          <w:b w:val="0"/>
          <w:i/>
          <w:sz w:val="24"/>
          <w:szCs w:val="24"/>
        </w:rPr>
        <w:t>Server</w:t>
      </w:r>
      <w:r w:rsidR="001C66AB">
        <w:rPr>
          <w:rStyle w:val="Fett"/>
          <w:b w:val="0"/>
          <w:sz w:val="24"/>
          <w:szCs w:val="24"/>
        </w:rPr>
        <w:t xml:space="preserve"> gesendet.</w:t>
      </w:r>
      <w:r w:rsidR="00130BC2">
        <w:rPr>
          <w:rStyle w:val="Fett"/>
          <w:b w:val="0"/>
          <w:sz w:val="24"/>
          <w:szCs w:val="24"/>
        </w:rPr>
        <w:t xml:space="preserve"> Der </w:t>
      </w:r>
      <w:r w:rsidR="00130BC2" w:rsidRPr="00130BC2">
        <w:rPr>
          <w:rStyle w:val="Fett"/>
          <w:b w:val="0"/>
          <w:i/>
          <w:sz w:val="24"/>
          <w:szCs w:val="24"/>
        </w:rPr>
        <w:t>Server</w:t>
      </w:r>
      <w:r w:rsidR="00130BC2">
        <w:rPr>
          <w:rStyle w:val="Fett"/>
          <w:b w:val="0"/>
          <w:sz w:val="24"/>
          <w:szCs w:val="24"/>
        </w:rPr>
        <w:t xml:space="preserve"> überprüft nun die Benutzerdaten. Falls diese korrekt sind, wird der Benutzer vom </w:t>
      </w:r>
      <w:r w:rsidR="00130BC2" w:rsidRPr="00130BC2">
        <w:rPr>
          <w:rStyle w:val="Fett"/>
          <w:b w:val="0"/>
          <w:i/>
          <w:sz w:val="24"/>
          <w:szCs w:val="24"/>
        </w:rPr>
        <w:t>Server</w:t>
      </w:r>
      <w:r w:rsidR="00130BC2">
        <w:rPr>
          <w:rStyle w:val="Fett"/>
          <w:b w:val="0"/>
          <w:sz w:val="24"/>
          <w:szCs w:val="24"/>
        </w:rPr>
        <w:t xml:space="preserve"> online gesetzt. Nun besteht für den Benutzer die Möglichkeit mit seinen Freunden aus seiner Kontaktliste zu kommunizieren.</w:t>
      </w:r>
    </w:p>
    <w:p w:rsidR="003A7241" w:rsidRDefault="003A7241" w:rsidP="007E47A3">
      <w:pPr>
        <w:spacing w:line="360" w:lineRule="auto"/>
        <w:rPr>
          <w:rStyle w:val="Fett"/>
          <w:b w:val="0"/>
          <w:sz w:val="24"/>
          <w:szCs w:val="24"/>
        </w:rPr>
      </w:pPr>
    </w:p>
    <w:p w:rsidR="003A7241" w:rsidRDefault="003A7241" w:rsidP="007E47A3">
      <w:pPr>
        <w:spacing w:line="360" w:lineRule="auto"/>
        <w:rPr>
          <w:rStyle w:val="Fett"/>
          <w:sz w:val="24"/>
          <w:szCs w:val="24"/>
        </w:rPr>
      </w:pPr>
      <w:r w:rsidRPr="003A7241">
        <w:rPr>
          <w:rStyle w:val="Fett"/>
          <w:sz w:val="24"/>
          <w:szCs w:val="24"/>
        </w:rPr>
        <w:t>Zustandsdiagramm: Nachricht versenden</w:t>
      </w:r>
    </w:p>
    <w:p w:rsidR="001405DC" w:rsidRPr="001405DC" w:rsidRDefault="001405DC" w:rsidP="007E47A3">
      <w:pPr>
        <w:spacing w:line="360" w:lineRule="auto"/>
        <w:rPr>
          <w:rStyle w:val="Fett"/>
          <w:b w:val="0"/>
          <w:sz w:val="24"/>
          <w:szCs w:val="24"/>
        </w:rPr>
      </w:pPr>
    </w:p>
    <w:p w:rsidR="001F7DA5" w:rsidRDefault="00E13D23" w:rsidP="007E47A3">
      <w:pPr>
        <w:keepNext/>
        <w:spacing w:line="360" w:lineRule="auto"/>
        <w:jc w:val="center"/>
      </w:pPr>
      <w:r>
        <w:rPr>
          <w:bCs/>
          <w:noProof/>
          <w:sz w:val="24"/>
          <w:szCs w:val="24"/>
        </w:rPr>
        <w:lastRenderedPageBreak/>
        <w:drawing>
          <wp:inline distT="0" distB="0" distL="0" distR="0">
            <wp:extent cx="4489155" cy="1456533"/>
            <wp:effectExtent l="19050" t="0" r="6645" b="0"/>
            <wp:docPr id="11" name="Grafik 10" descr="Zustands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tandsdiagramm.png"/>
                    <pic:cNvPicPr/>
                  </pic:nvPicPr>
                  <pic:blipFill>
                    <a:blip r:embed="rId18" cstate="print"/>
                    <a:stretch>
                      <a:fillRect/>
                    </a:stretch>
                  </pic:blipFill>
                  <pic:spPr>
                    <a:xfrm>
                      <a:off x="0" y="0"/>
                      <a:ext cx="4488995" cy="1456481"/>
                    </a:xfrm>
                    <a:prstGeom prst="rect">
                      <a:avLst/>
                    </a:prstGeom>
                  </pic:spPr>
                </pic:pic>
              </a:graphicData>
            </a:graphic>
          </wp:inline>
        </w:drawing>
      </w:r>
    </w:p>
    <w:p w:rsidR="003A7241" w:rsidRDefault="001F7DA5" w:rsidP="007E47A3">
      <w:pPr>
        <w:pStyle w:val="Beschriftung"/>
        <w:jc w:val="center"/>
        <w:rPr>
          <w:rStyle w:val="Fett"/>
          <w:b/>
          <w:sz w:val="24"/>
          <w:szCs w:val="24"/>
        </w:rPr>
      </w:pPr>
      <w:bookmarkStart w:id="27" w:name="_Toc307320421"/>
      <w:r>
        <w:t xml:space="preserve">Abbildung </w:t>
      </w:r>
      <w:r w:rsidR="00747F58">
        <w:fldChar w:fldCharType="begin"/>
      </w:r>
      <w:r w:rsidR="00DD1877">
        <w:instrText xml:space="preserve"> SEQ Abbildung \* ARABIC </w:instrText>
      </w:r>
      <w:r w:rsidR="00747F58">
        <w:fldChar w:fldCharType="separate"/>
      </w:r>
      <w:r w:rsidR="00B16EDA">
        <w:rPr>
          <w:noProof/>
        </w:rPr>
        <w:t>4</w:t>
      </w:r>
      <w:r w:rsidR="00747F58">
        <w:fldChar w:fldCharType="end"/>
      </w:r>
      <w:r>
        <w:t xml:space="preserve">: </w:t>
      </w:r>
      <w:r w:rsidRPr="00F9178D">
        <w:t>Zustandsdiagramm Nachricht versenden</w:t>
      </w:r>
      <w:bookmarkEnd w:id="27"/>
    </w:p>
    <w:p w:rsidR="00153756" w:rsidRPr="003A7241" w:rsidRDefault="00153756" w:rsidP="007E47A3">
      <w:pPr>
        <w:spacing w:line="360" w:lineRule="auto"/>
        <w:jc w:val="center"/>
        <w:rPr>
          <w:rStyle w:val="Fett"/>
          <w:b w:val="0"/>
          <w:sz w:val="24"/>
          <w:szCs w:val="24"/>
        </w:rPr>
      </w:pPr>
    </w:p>
    <w:p w:rsidR="003A7241" w:rsidRDefault="003A7241" w:rsidP="007E47A3">
      <w:pPr>
        <w:spacing w:line="360" w:lineRule="auto"/>
        <w:rPr>
          <w:rStyle w:val="Fett"/>
          <w:b w:val="0"/>
          <w:sz w:val="24"/>
          <w:szCs w:val="24"/>
        </w:rPr>
      </w:pPr>
    </w:p>
    <w:p w:rsidR="00B243DC" w:rsidRDefault="00B243DC" w:rsidP="007E47A3">
      <w:pPr>
        <w:spacing w:line="360" w:lineRule="auto"/>
        <w:jc w:val="both"/>
        <w:rPr>
          <w:rStyle w:val="Fett"/>
          <w:b w:val="0"/>
          <w:sz w:val="24"/>
          <w:szCs w:val="24"/>
        </w:rPr>
      </w:pPr>
      <w:r>
        <w:rPr>
          <w:rStyle w:val="Fett"/>
          <w:b w:val="0"/>
          <w:sz w:val="24"/>
          <w:szCs w:val="24"/>
        </w:rPr>
        <w:t xml:space="preserve">Das Zustandsdiagramm des HWRIM zeigt wie eine Nachricht im Programm vom Absender zum Empfänger gesendet wird. Dabei ist die Nachricht das Objekt des Zustandsdiagramms. Der Absender gibt im Schreibbereich eine Nachricht ein. Diese wird mit einem Klick auf die Enter-Taste oder die </w:t>
      </w:r>
      <w:r w:rsidRPr="001405DC">
        <w:rPr>
          <w:rStyle w:val="Fett"/>
          <w:b w:val="0"/>
          <w:i/>
          <w:sz w:val="24"/>
          <w:szCs w:val="24"/>
        </w:rPr>
        <w:t>Senden</w:t>
      </w:r>
      <w:r w:rsidR="001405DC">
        <w:rPr>
          <w:rStyle w:val="Fett"/>
          <w:b w:val="0"/>
          <w:sz w:val="24"/>
          <w:szCs w:val="24"/>
        </w:rPr>
        <w:t xml:space="preserve"> Schaltfläche abgeschickt. Dabei schaut der Server in seiner Liste nach, ob der gewünschte Empfänger auch online ist. Ist dies der Fall wird die Nachricht an den Chatpartner weitergeleitet und die Nachricht konnte erfolgreich empfangen werden. Falls der gewünschte Empfänger nicht online ist, ist eine Zustellung der Nachricht nicht möglich und die Nachricht wird gelöscht.</w:t>
      </w:r>
    </w:p>
    <w:p w:rsidR="005C2006" w:rsidRPr="003A7241" w:rsidRDefault="005C2006" w:rsidP="007E47A3">
      <w:pPr>
        <w:spacing w:line="360" w:lineRule="auto"/>
        <w:jc w:val="both"/>
        <w:rPr>
          <w:rStyle w:val="Fett"/>
          <w:b w:val="0"/>
          <w:sz w:val="24"/>
          <w:szCs w:val="24"/>
        </w:rPr>
      </w:pPr>
    </w:p>
    <w:p w:rsidR="007A2B1B" w:rsidRPr="00EF3001" w:rsidRDefault="007A2B1B" w:rsidP="007E47A3">
      <w:pPr>
        <w:pStyle w:val="berschriftPflichtenheft"/>
        <w:rPr>
          <w:rStyle w:val="Fett"/>
          <w:sz w:val="24"/>
          <w:szCs w:val="24"/>
        </w:rPr>
      </w:pPr>
      <w:bookmarkStart w:id="28" w:name="_Toc303860167"/>
      <w:bookmarkStart w:id="29" w:name="_Toc307319977"/>
      <w:r w:rsidRPr="00EF3001">
        <w:rPr>
          <w:rStyle w:val="Fett"/>
        </w:rPr>
        <w:t>Systement</w:t>
      </w:r>
      <w:r w:rsidR="00EF3001" w:rsidRPr="00EF3001">
        <w:rPr>
          <w:rStyle w:val="Fett"/>
        </w:rPr>
        <w:t>w</w:t>
      </w:r>
      <w:r w:rsidRPr="00EF3001">
        <w:rPr>
          <w:rStyle w:val="Fett"/>
        </w:rPr>
        <w:t>icklung</w:t>
      </w:r>
      <w:bookmarkEnd w:id="28"/>
      <w:bookmarkEnd w:id="29"/>
    </w:p>
    <w:p w:rsidR="005C2006" w:rsidRDefault="005C2006" w:rsidP="007E47A3">
      <w:pPr>
        <w:spacing w:line="360" w:lineRule="auto"/>
        <w:rPr>
          <w:rStyle w:val="Fett"/>
          <w:sz w:val="24"/>
          <w:szCs w:val="24"/>
        </w:rPr>
      </w:pPr>
    </w:p>
    <w:p w:rsidR="00A1427F" w:rsidRDefault="00A1427F" w:rsidP="007E47A3">
      <w:pPr>
        <w:spacing w:line="360" w:lineRule="auto"/>
        <w:rPr>
          <w:rStyle w:val="Fett"/>
          <w:b w:val="0"/>
          <w:sz w:val="24"/>
          <w:szCs w:val="24"/>
        </w:rPr>
      </w:pPr>
      <w:r w:rsidRPr="00A1427F">
        <w:rPr>
          <w:rStyle w:val="Fett"/>
          <w:b w:val="0"/>
          <w:sz w:val="24"/>
          <w:szCs w:val="24"/>
        </w:rPr>
        <w:t xml:space="preserve">Das </w:t>
      </w:r>
      <w:r>
        <w:rPr>
          <w:rStyle w:val="Fett"/>
          <w:b w:val="0"/>
          <w:sz w:val="24"/>
          <w:szCs w:val="24"/>
        </w:rPr>
        <w:t xml:space="preserve">Programm benötigt </w:t>
      </w:r>
      <w:r w:rsidR="00070A2F">
        <w:rPr>
          <w:rStyle w:val="Fett"/>
          <w:b w:val="0"/>
          <w:sz w:val="24"/>
          <w:szCs w:val="24"/>
        </w:rPr>
        <w:t xml:space="preserve">das .NET-Framework Version 4. </w:t>
      </w:r>
      <w:r w:rsidR="009D2FE4">
        <w:rPr>
          <w:rStyle w:val="Fett"/>
          <w:b w:val="0"/>
          <w:sz w:val="24"/>
          <w:szCs w:val="24"/>
        </w:rPr>
        <w:t>Die weiteren Systemvoraussetzungen sind moderat und werden von jedem gängigen Bürorechner erfüllt.</w:t>
      </w:r>
    </w:p>
    <w:p w:rsidR="009D2FE4" w:rsidRPr="00A1427F" w:rsidRDefault="009D2FE4" w:rsidP="007E47A3">
      <w:pPr>
        <w:spacing w:line="360" w:lineRule="auto"/>
        <w:rPr>
          <w:rStyle w:val="Fett"/>
          <w:b w:val="0"/>
          <w:sz w:val="24"/>
          <w:szCs w:val="24"/>
        </w:rPr>
      </w:pPr>
      <w:r>
        <w:rPr>
          <w:rStyle w:val="Fett"/>
          <w:b w:val="0"/>
          <w:sz w:val="24"/>
          <w:szCs w:val="24"/>
        </w:rPr>
        <w:t xml:space="preserve">Das Programm ist als Hintergrundanwendung ausgerichtet und dementsprechend hardwareschonend auf einen einzigen Prozessor </w:t>
      </w:r>
      <w:r w:rsidR="00D034E0">
        <w:rPr>
          <w:rStyle w:val="Fett"/>
          <w:b w:val="0"/>
          <w:sz w:val="24"/>
          <w:szCs w:val="24"/>
        </w:rPr>
        <w:t>ausgelegt. Steigende Hardwareanforderungen sind bei weiteren Versionen nicht zu erwarten.</w:t>
      </w:r>
    </w:p>
    <w:p w:rsidR="007A2B1B" w:rsidRPr="00EF3001" w:rsidRDefault="007A2B1B" w:rsidP="007E47A3">
      <w:pPr>
        <w:spacing w:line="360" w:lineRule="auto"/>
        <w:rPr>
          <w:rStyle w:val="Fett"/>
          <w:sz w:val="24"/>
          <w:szCs w:val="24"/>
        </w:rPr>
      </w:pPr>
    </w:p>
    <w:p w:rsidR="007A2B1B" w:rsidRPr="00EF3001" w:rsidRDefault="007A2B1B" w:rsidP="007E47A3">
      <w:pPr>
        <w:pStyle w:val="berschriftPflichtenheft"/>
        <w:rPr>
          <w:rStyle w:val="Fett"/>
          <w:sz w:val="24"/>
          <w:szCs w:val="24"/>
        </w:rPr>
      </w:pPr>
      <w:bookmarkStart w:id="30" w:name="_Toc303860168"/>
      <w:bookmarkStart w:id="31" w:name="_Toc307319978"/>
      <w:r w:rsidRPr="00EF3001">
        <w:rPr>
          <w:rStyle w:val="Fett"/>
        </w:rPr>
        <w:t>Anhänge</w:t>
      </w:r>
      <w:bookmarkEnd w:id="30"/>
      <w:bookmarkEnd w:id="31"/>
    </w:p>
    <w:p w:rsidR="007A2B1B" w:rsidRPr="00EF3001" w:rsidRDefault="007A2B1B" w:rsidP="007E47A3">
      <w:pPr>
        <w:spacing w:line="360" w:lineRule="auto"/>
        <w:rPr>
          <w:rStyle w:val="Fett"/>
          <w:sz w:val="24"/>
          <w:szCs w:val="24"/>
        </w:rPr>
      </w:pPr>
    </w:p>
    <w:p w:rsidR="007A2B1B" w:rsidRPr="00EF3001" w:rsidRDefault="007A2B1B" w:rsidP="007E47A3">
      <w:pPr>
        <w:spacing w:line="360" w:lineRule="auto"/>
        <w:rPr>
          <w:rStyle w:val="Fett"/>
          <w:sz w:val="24"/>
          <w:szCs w:val="24"/>
        </w:rPr>
      </w:pPr>
    </w:p>
    <w:p w:rsidR="00BF6F44" w:rsidRDefault="007A2B1B" w:rsidP="007E47A3">
      <w:pPr>
        <w:pStyle w:val="berschriftPflichtenheft"/>
        <w:rPr>
          <w:rStyle w:val="Fett"/>
        </w:rPr>
      </w:pPr>
      <w:bookmarkStart w:id="32" w:name="_Toc303860169"/>
      <w:bookmarkStart w:id="33" w:name="_Toc307319979"/>
      <w:r w:rsidRPr="00EF3001">
        <w:rPr>
          <w:rStyle w:val="Fett"/>
        </w:rPr>
        <w:t>Index</w:t>
      </w:r>
      <w:bookmarkEnd w:id="32"/>
      <w:bookmarkEnd w:id="33"/>
    </w:p>
    <w:p w:rsidR="00BF6F44" w:rsidRDefault="00BF6F44" w:rsidP="007E47A3">
      <w:pPr>
        <w:pStyle w:val="NormalerText"/>
        <w:rPr>
          <w:rStyle w:val="Fett"/>
          <w:b w:val="0"/>
        </w:rPr>
      </w:pPr>
    </w:p>
    <w:p w:rsidR="00BF6F44" w:rsidRDefault="00BF6F44" w:rsidP="007E47A3">
      <w:pPr>
        <w:pStyle w:val="NormalerText"/>
        <w:rPr>
          <w:rStyle w:val="Fett"/>
          <w:b w:val="0"/>
          <w:bCs w:val="0"/>
        </w:rPr>
      </w:pPr>
    </w:p>
    <w:p w:rsidR="00BF6F44" w:rsidRPr="00BF6F44" w:rsidRDefault="00BF6F44" w:rsidP="007E47A3">
      <w:pPr>
        <w:pStyle w:val="NormalerText2"/>
        <w:rPr>
          <w:rStyle w:val="Fett"/>
          <w:b w:val="0"/>
        </w:rPr>
      </w:pPr>
    </w:p>
    <w:sectPr w:rsidR="00BF6F44" w:rsidRPr="00BF6F44" w:rsidSect="007E47A3">
      <w:type w:val="continuous"/>
      <w:pgSz w:w="11906" w:h="16838" w:code="9"/>
      <w:pgMar w:top="964" w:right="1558" w:bottom="1259" w:left="1276" w:header="720" w:footer="720" w:gutter="0"/>
      <w:paperSrc w:first="258" w:other="259"/>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3955" w:rsidRDefault="00BA3955">
      <w:r>
        <w:separator/>
      </w:r>
    </w:p>
  </w:endnote>
  <w:endnote w:type="continuationSeparator" w:id="0">
    <w:p w:rsidR="00BA3955" w:rsidRDefault="00BA39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Helvetica 45 Light">
    <w:panose1 w:val="00000000000000000000"/>
    <w:charset w:val="00"/>
    <w:family w:val="decorative"/>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61916264"/>
      <w:docPartObj>
        <w:docPartGallery w:val="Page Numbers (Bottom of Page)"/>
        <w:docPartUnique/>
      </w:docPartObj>
    </w:sdtPr>
    <w:sdtContent>
      <w:p w:rsidR="009D2FE4" w:rsidRDefault="00747F58">
        <w:pPr>
          <w:pStyle w:val="Fuzeile"/>
          <w:jc w:val="right"/>
        </w:pPr>
        <w:fldSimple w:instr="PAGE   \* MERGEFORMAT">
          <w:r w:rsidR="001B2DB0">
            <w:rPr>
              <w:noProof/>
            </w:rPr>
            <w:t>9</w:t>
          </w:r>
        </w:fldSimple>
      </w:p>
    </w:sdtContent>
  </w:sdt>
  <w:p w:rsidR="009D2FE4" w:rsidRDefault="009D2FE4">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FE4" w:rsidRDefault="009D2FE4">
    <w:pPr>
      <w:pStyle w:val="Fuzeile"/>
      <w:jc w:val="right"/>
    </w:pPr>
  </w:p>
  <w:p w:rsidR="009D2FE4" w:rsidRDefault="009D2FE4">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FE4" w:rsidRDefault="009D2FE4">
    <w:pPr>
      <w:pStyle w:val="Fuzeile"/>
      <w:jc w:val="right"/>
    </w:pPr>
  </w:p>
  <w:p w:rsidR="009D2FE4" w:rsidRDefault="009D2FE4">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3955" w:rsidRDefault="00BA3955">
      <w:r>
        <w:separator/>
      </w:r>
    </w:p>
  </w:footnote>
  <w:footnote w:type="continuationSeparator" w:id="0">
    <w:p w:rsidR="00BA3955" w:rsidRDefault="00BA39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FE4" w:rsidRDefault="009D2FE4" w:rsidP="005D6D87">
    <w:pPr>
      <w:pStyle w:val="Kopfzeile"/>
    </w:pPr>
    <w:r>
      <w:rPr>
        <w:noProof/>
      </w:rPr>
      <w:drawing>
        <wp:inline distT="0" distB="0" distL="0" distR="0">
          <wp:extent cx="1928504" cy="482126"/>
          <wp:effectExtent l="0" t="0" r="0" b="0"/>
          <wp:docPr id="14"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28504" cy="482126"/>
                  </a:xfrm>
                  <a:prstGeom prst="rect">
                    <a:avLst/>
                  </a:prstGeom>
                  <a:noFill/>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76" w:type="dxa"/>
      <w:tblCellMar>
        <w:left w:w="70" w:type="dxa"/>
        <w:right w:w="70" w:type="dxa"/>
      </w:tblCellMar>
      <w:tblLook w:val="0000"/>
    </w:tblPr>
    <w:tblGrid>
      <w:gridCol w:w="3817"/>
      <w:gridCol w:w="2449"/>
      <w:gridCol w:w="4010"/>
    </w:tblGrid>
    <w:tr w:rsidR="009D2FE4" w:rsidTr="000F380A">
      <w:trPr>
        <w:cantSplit/>
        <w:trHeight w:val="1420"/>
      </w:trPr>
      <w:tc>
        <w:tcPr>
          <w:tcW w:w="3820" w:type="dxa"/>
          <w:tcBorders>
            <w:bottom w:val="nil"/>
          </w:tcBorders>
          <w:vAlign w:val="center"/>
        </w:tcPr>
        <w:p w:rsidR="009D2FE4" w:rsidRPr="000F380A" w:rsidRDefault="009D2FE4" w:rsidP="000F380A">
          <w:pPr>
            <w:jc w:val="center"/>
            <w:rPr>
              <w:rFonts w:ascii="Arial" w:hAnsi="Arial" w:cs="Arial"/>
              <w:sz w:val="24"/>
              <w:szCs w:val="24"/>
            </w:rPr>
          </w:pPr>
          <w:r>
            <w:rPr>
              <w:rFonts w:ascii="Arial" w:hAnsi="Arial" w:cs="Arial"/>
              <w:noProof/>
              <w:sz w:val="24"/>
              <w:szCs w:val="24"/>
            </w:rPr>
            <w:drawing>
              <wp:inline distT="0" distB="0" distL="0" distR="0">
                <wp:extent cx="2209800" cy="552450"/>
                <wp:effectExtent l="0" t="0" r="0" b="0"/>
                <wp:docPr id="15"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pflichtenheft.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15061" cy="553765"/>
                        </a:xfrm>
                        <a:prstGeom prst="rect">
                          <a:avLst/>
                        </a:prstGeom>
                      </pic:spPr>
                    </pic:pic>
                  </a:graphicData>
                </a:graphic>
              </wp:inline>
            </w:drawing>
          </w:r>
        </w:p>
      </w:tc>
      <w:tc>
        <w:tcPr>
          <w:tcW w:w="2478" w:type="dxa"/>
          <w:tcBorders>
            <w:bottom w:val="nil"/>
          </w:tcBorders>
          <w:vAlign w:val="center"/>
        </w:tcPr>
        <w:p w:rsidR="009D2FE4" w:rsidRDefault="009D2FE4">
          <w:pPr>
            <w:rPr>
              <w:rFonts w:ascii="Helvetica 45 Light" w:hAnsi="Helvetica 45 Light"/>
              <w:sz w:val="16"/>
            </w:rPr>
          </w:pPr>
        </w:p>
      </w:tc>
      <w:tc>
        <w:tcPr>
          <w:tcW w:w="3978" w:type="dxa"/>
          <w:tcBorders>
            <w:bottom w:val="nil"/>
          </w:tcBorders>
          <w:vAlign w:val="center"/>
        </w:tcPr>
        <w:p w:rsidR="009D2FE4" w:rsidRDefault="009D2FE4" w:rsidP="00F167C0">
          <w:pPr>
            <w:jc w:val="right"/>
            <w:rPr>
              <w:rFonts w:ascii="Helvetica 45 Light" w:hAnsi="Helvetica 45 Light"/>
              <w:sz w:val="16"/>
            </w:rPr>
          </w:pPr>
          <w:r>
            <w:rPr>
              <w:b/>
              <w:noProof/>
              <w:sz w:val="28"/>
              <w:szCs w:val="28"/>
            </w:rPr>
            <w:drawing>
              <wp:inline distT="0" distB="0" distL="0" distR="0">
                <wp:extent cx="2457450" cy="657225"/>
                <wp:effectExtent l="0" t="0" r="0" b="9525"/>
                <wp:docPr id="1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57450" cy="657225"/>
                        </a:xfrm>
                        <a:prstGeom prst="rect">
                          <a:avLst/>
                        </a:prstGeom>
                        <a:noFill/>
                        <a:ln>
                          <a:noFill/>
                        </a:ln>
                      </pic:spPr>
                    </pic:pic>
                  </a:graphicData>
                </a:graphic>
              </wp:inline>
            </w:drawing>
          </w:r>
        </w:p>
      </w:tc>
    </w:tr>
  </w:tbl>
  <w:p w:rsidR="009D2FE4" w:rsidRDefault="009D2FE4">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FE4" w:rsidRDefault="009D2FE4">
    <w:pPr>
      <w:pStyle w:val="Kopfzeile"/>
    </w:pPr>
    <w:r>
      <w:rPr>
        <w:noProof/>
      </w:rPr>
      <w:drawing>
        <wp:inline distT="0" distB="0" distL="0" distR="0">
          <wp:extent cx="1928504" cy="482126"/>
          <wp:effectExtent l="0" t="0" r="0" b="0"/>
          <wp:docPr id="18"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28504" cy="482126"/>
                  </a:xfrm>
                  <a:prstGeom prst="rect">
                    <a:avLst/>
                  </a:prstGeom>
                  <a:noFill/>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05C61"/>
    <w:multiLevelType w:val="hybridMultilevel"/>
    <w:tmpl w:val="98D6EB7C"/>
    <w:lvl w:ilvl="0" w:tplc="5B648E4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F877BC"/>
    <w:multiLevelType w:val="hybridMultilevel"/>
    <w:tmpl w:val="512A09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F601825"/>
    <w:multiLevelType w:val="hybridMultilevel"/>
    <w:tmpl w:val="EF3C82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101033B"/>
    <w:multiLevelType w:val="hybridMultilevel"/>
    <w:tmpl w:val="30FA4208"/>
    <w:lvl w:ilvl="0" w:tplc="8D94D2E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B7807C2"/>
    <w:multiLevelType w:val="hybridMultilevel"/>
    <w:tmpl w:val="E7C64004"/>
    <w:lvl w:ilvl="0" w:tplc="1626035C">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EDC27EF"/>
    <w:multiLevelType w:val="hybridMultilevel"/>
    <w:tmpl w:val="51022B9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D1C3615"/>
    <w:multiLevelType w:val="hybridMultilevel"/>
    <w:tmpl w:val="120CAC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32A63E9"/>
    <w:multiLevelType w:val="hybridMultilevel"/>
    <w:tmpl w:val="5D68E7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52426F2"/>
    <w:multiLevelType w:val="hybridMultilevel"/>
    <w:tmpl w:val="735058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8D94ACC"/>
    <w:multiLevelType w:val="hybridMultilevel"/>
    <w:tmpl w:val="8A2A11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D3D3E10"/>
    <w:multiLevelType w:val="hybridMultilevel"/>
    <w:tmpl w:val="4F363F7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E756FEA"/>
    <w:multiLevelType w:val="hybridMultilevel"/>
    <w:tmpl w:val="46CA15E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9"/>
  </w:num>
  <w:num w:numId="3">
    <w:abstractNumId w:val="7"/>
  </w:num>
  <w:num w:numId="4">
    <w:abstractNumId w:val="2"/>
  </w:num>
  <w:num w:numId="5">
    <w:abstractNumId w:val="5"/>
  </w:num>
  <w:num w:numId="6">
    <w:abstractNumId w:val="11"/>
  </w:num>
  <w:num w:numId="7">
    <w:abstractNumId w:val="10"/>
  </w:num>
  <w:num w:numId="8">
    <w:abstractNumId w:val="4"/>
  </w:num>
  <w:num w:numId="9">
    <w:abstractNumId w:val="6"/>
  </w:num>
  <w:num w:numId="10">
    <w:abstractNumId w:val="1"/>
  </w:num>
  <w:num w:numId="11">
    <w:abstractNumId w:val="0"/>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linkStyles/>
  <w:stylePaneFormatFilter w:val="3F01"/>
  <w:defaultTabStop w:val="709"/>
  <w:hyphenationZone w:val="425"/>
  <w:drawingGridHorizontalSpacing w:val="100"/>
  <w:drawingGridVerticalSpacing w:val="6"/>
  <w:displayHorizontalDrawingGridEvery w:val="2"/>
  <w:displayVerticalDrawingGridEvery w:val="2"/>
  <w:noPunctuationKerning/>
  <w:characterSpacingControl w:val="doNotCompress"/>
  <w:hdrShapeDefaults>
    <o:shapedefaults v:ext="edit" spidmax="8194"/>
  </w:hdrShapeDefaults>
  <w:footnotePr>
    <w:footnote w:id="-1"/>
    <w:footnote w:id="0"/>
  </w:footnotePr>
  <w:endnotePr>
    <w:endnote w:id="-1"/>
    <w:endnote w:id="0"/>
  </w:endnotePr>
  <w:compat/>
  <w:rsids>
    <w:rsidRoot w:val="00E609C1"/>
    <w:rsid w:val="000104EF"/>
    <w:rsid w:val="00010509"/>
    <w:rsid w:val="00063834"/>
    <w:rsid w:val="00070A2F"/>
    <w:rsid w:val="000C0E11"/>
    <w:rsid w:val="000F2BFE"/>
    <w:rsid w:val="000F380A"/>
    <w:rsid w:val="00130BC2"/>
    <w:rsid w:val="001405DC"/>
    <w:rsid w:val="00153756"/>
    <w:rsid w:val="00165368"/>
    <w:rsid w:val="001834D1"/>
    <w:rsid w:val="0019726D"/>
    <w:rsid w:val="001B2DB0"/>
    <w:rsid w:val="001B6743"/>
    <w:rsid w:val="001C0526"/>
    <w:rsid w:val="001C66AB"/>
    <w:rsid w:val="001D6C70"/>
    <w:rsid w:val="001F7DA5"/>
    <w:rsid w:val="00200F7F"/>
    <w:rsid w:val="00250368"/>
    <w:rsid w:val="00251F79"/>
    <w:rsid w:val="002C0B90"/>
    <w:rsid w:val="002D7422"/>
    <w:rsid w:val="003A7241"/>
    <w:rsid w:val="003C1544"/>
    <w:rsid w:val="0040673A"/>
    <w:rsid w:val="0044231E"/>
    <w:rsid w:val="00450FCE"/>
    <w:rsid w:val="00473BA7"/>
    <w:rsid w:val="004A72E1"/>
    <w:rsid w:val="004B77E9"/>
    <w:rsid w:val="004F6693"/>
    <w:rsid w:val="00525AF6"/>
    <w:rsid w:val="005361CF"/>
    <w:rsid w:val="00541893"/>
    <w:rsid w:val="0055486F"/>
    <w:rsid w:val="00581E5B"/>
    <w:rsid w:val="005C2006"/>
    <w:rsid w:val="005D6D87"/>
    <w:rsid w:val="005E105C"/>
    <w:rsid w:val="006C0A16"/>
    <w:rsid w:val="006E1E3C"/>
    <w:rsid w:val="006E4AE3"/>
    <w:rsid w:val="007042AA"/>
    <w:rsid w:val="00723049"/>
    <w:rsid w:val="00723CD8"/>
    <w:rsid w:val="00747F58"/>
    <w:rsid w:val="00753A5A"/>
    <w:rsid w:val="00762824"/>
    <w:rsid w:val="00782E73"/>
    <w:rsid w:val="0079438E"/>
    <w:rsid w:val="007A2B1B"/>
    <w:rsid w:val="007D351F"/>
    <w:rsid w:val="007E47A3"/>
    <w:rsid w:val="007E6420"/>
    <w:rsid w:val="007F38B7"/>
    <w:rsid w:val="008112BB"/>
    <w:rsid w:val="0084788A"/>
    <w:rsid w:val="008518B2"/>
    <w:rsid w:val="008C4F2A"/>
    <w:rsid w:val="008F46A5"/>
    <w:rsid w:val="0093112F"/>
    <w:rsid w:val="00947029"/>
    <w:rsid w:val="00953214"/>
    <w:rsid w:val="00961796"/>
    <w:rsid w:val="0096792C"/>
    <w:rsid w:val="00970117"/>
    <w:rsid w:val="009825B9"/>
    <w:rsid w:val="009847A2"/>
    <w:rsid w:val="009D2FE4"/>
    <w:rsid w:val="009E6BA9"/>
    <w:rsid w:val="00A1427F"/>
    <w:rsid w:val="00A305AA"/>
    <w:rsid w:val="00AA666E"/>
    <w:rsid w:val="00AB6D59"/>
    <w:rsid w:val="00AD5DE4"/>
    <w:rsid w:val="00B11EBE"/>
    <w:rsid w:val="00B1267B"/>
    <w:rsid w:val="00B12E26"/>
    <w:rsid w:val="00B16EDA"/>
    <w:rsid w:val="00B20F89"/>
    <w:rsid w:val="00B243DC"/>
    <w:rsid w:val="00B419F3"/>
    <w:rsid w:val="00B447CD"/>
    <w:rsid w:val="00B703DF"/>
    <w:rsid w:val="00BA3955"/>
    <w:rsid w:val="00BC4150"/>
    <w:rsid w:val="00BD085E"/>
    <w:rsid w:val="00BE05D0"/>
    <w:rsid w:val="00BF6F44"/>
    <w:rsid w:val="00C53D48"/>
    <w:rsid w:val="00CA77AA"/>
    <w:rsid w:val="00CB690C"/>
    <w:rsid w:val="00CF5E30"/>
    <w:rsid w:val="00D034E0"/>
    <w:rsid w:val="00D154B7"/>
    <w:rsid w:val="00D32E4A"/>
    <w:rsid w:val="00D47AD6"/>
    <w:rsid w:val="00D57B35"/>
    <w:rsid w:val="00D84ADE"/>
    <w:rsid w:val="00D95599"/>
    <w:rsid w:val="00DD1877"/>
    <w:rsid w:val="00E13D23"/>
    <w:rsid w:val="00E314B0"/>
    <w:rsid w:val="00E414AA"/>
    <w:rsid w:val="00E509D0"/>
    <w:rsid w:val="00E609C1"/>
    <w:rsid w:val="00E7791B"/>
    <w:rsid w:val="00EA3C2F"/>
    <w:rsid w:val="00EF3001"/>
    <w:rsid w:val="00EF737A"/>
    <w:rsid w:val="00F047FE"/>
    <w:rsid w:val="00F0565D"/>
    <w:rsid w:val="00F10A4F"/>
    <w:rsid w:val="00F167C0"/>
    <w:rsid w:val="00F26AA5"/>
    <w:rsid w:val="00F32B5F"/>
    <w:rsid w:val="00F95A8A"/>
    <w:rsid w:val="00F97C6D"/>
    <w:rsid w:val="00FD4243"/>
    <w:rsid w:val="00FF1F0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1834D1"/>
  </w:style>
  <w:style w:type="paragraph" w:styleId="berschrift1">
    <w:name w:val="heading 1"/>
    <w:basedOn w:val="Standard"/>
    <w:next w:val="Standard"/>
    <w:link w:val="berschrift1Zchn"/>
    <w:qFormat/>
    <w:rsid w:val="00EF3001"/>
    <w:pPr>
      <w:keepNext/>
      <w:spacing w:before="120" w:after="120"/>
      <w:outlineLvl w:val="0"/>
    </w:pPr>
    <w:rPr>
      <w:rFonts w:ascii="Arial" w:hAnsi="Arial" w:cs="Arial"/>
      <w:b/>
      <w:bCs/>
      <w:sz w:val="24"/>
    </w:rPr>
  </w:style>
  <w:style w:type="paragraph" w:styleId="berschrift2">
    <w:name w:val="heading 2"/>
    <w:basedOn w:val="Standard"/>
    <w:next w:val="Standard"/>
    <w:qFormat/>
    <w:rsid w:val="001834D1"/>
    <w:pPr>
      <w:keepNext/>
      <w:jc w:val="center"/>
      <w:outlineLvl w:val="1"/>
    </w:pPr>
    <w:rPr>
      <w:rFonts w:ascii="Arial" w:hAnsi="Arial" w:cs="Arial"/>
      <w:b/>
      <w:bCs/>
      <w:sz w:val="28"/>
    </w:rPr>
  </w:style>
  <w:style w:type="paragraph" w:styleId="berschrift3">
    <w:name w:val="heading 3"/>
    <w:basedOn w:val="Standard"/>
    <w:next w:val="Standard"/>
    <w:qFormat/>
    <w:rsid w:val="001834D1"/>
    <w:pPr>
      <w:keepNext/>
      <w:spacing w:before="120" w:after="120"/>
      <w:outlineLvl w:val="2"/>
    </w:pPr>
    <w:rPr>
      <w:rFonts w:ascii="Arial" w:hAnsi="Arial" w:cs="Arial"/>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1834D1"/>
    <w:pPr>
      <w:tabs>
        <w:tab w:val="center" w:pos="4536"/>
        <w:tab w:val="right" w:pos="9072"/>
      </w:tabs>
    </w:pPr>
  </w:style>
  <w:style w:type="paragraph" w:styleId="Fuzeile">
    <w:name w:val="footer"/>
    <w:basedOn w:val="Standard"/>
    <w:link w:val="FuzeileZchn"/>
    <w:uiPriority w:val="99"/>
    <w:rsid w:val="001834D1"/>
    <w:pPr>
      <w:tabs>
        <w:tab w:val="center" w:pos="4536"/>
        <w:tab w:val="right" w:pos="9072"/>
      </w:tabs>
    </w:pPr>
  </w:style>
  <w:style w:type="character" w:styleId="Seitenzahl">
    <w:name w:val="page number"/>
    <w:basedOn w:val="Absatz-Standardschriftart"/>
    <w:rsid w:val="001834D1"/>
  </w:style>
  <w:style w:type="character" w:styleId="Hyperlink">
    <w:name w:val="Hyperlink"/>
    <w:basedOn w:val="Absatz-Standardschriftart"/>
    <w:uiPriority w:val="99"/>
    <w:rsid w:val="001834D1"/>
    <w:rPr>
      <w:color w:val="0000FF"/>
      <w:u w:val="single"/>
    </w:rPr>
  </w:style>
  <w:style w:type="paragraph" w:styleId="Sprechblasentext">
    <w:name w:val="Balloon Text"/>
    <w:basedOn w:val="Standard"/>
    <w:link w:val="SprechblasentextZchn"/>
    <w:rsid w:val="005D6D87"/>
    <w:rPr>
      <w:rFonts w:ascii="Tahoma" w:hAnsi="Tahoma" w:cs="Tahoma"/>
      <w:sz w:val="16"/>
      <w:szCs w:val="16"/>
    </w:rPr>
  </w:style>
  <w:style w:type="character" w:customStyle="1" w:styleId="SprechblasentextZchn">
    <w:name w:val="Sprechblasentext Zchn"/>
    <w:basedOn w:val="Absatz-Standardschriftart"/>
    <w:link w:val="Sprechblasentext"/>
    <w:rsid w:val="005D6D87"/>
    <w:rPr>
      <w:rFonts w:ascii="Tahoma" w:hAnsi="Tahoma" w:cs="Tahoma"/>
      <w:sz w:val="16"/>
      <w:szCs w:val="16"/>
    </w:rPr>
  </w:style>
  <w:style w:type="character" w:styleId="Fett">
    <w:name w:val="Strong"/>
    <w:basedOn w:val="Absatz-Standardschriftart"/>
    <w:qFormat/>
    <w:rsid w:val="005D6D87"/>
    <w:rPr>
      <w:b/>
      <w:bCs/>
    </w:rPr>
  </w:style>
  <w:style w:type="character" w:styleId="Hervorhebung">
    <w:name w:val="Emphasis"/>
    <w:basedOn w:val="Absatz-Standardschriftart"/>
    <w:qFormat/>
    <w:rsid w:val="005D6D87"/>
    <w:rPr>
      <w:i/>
      <w:iCs/>
    </w:rPr>
  </w:style>
  <w:style w:type="character" w:customStyle="1" w:styleId="KopfzeileZchn">
    <w:name w:val="Kopfzeile Zchn"/>
    <w:basedOn w:val="Absatz-Standardschriftart"/>
    <w:link w:val="Kopfzeile"/>
    <w:uiPriority w:val="99"/>
    <w:rsid w:val="005D6D87"/>
  </w:style>
  <w:style w:type="character" w:customStyle="1" w:styleId="FuzeileZchn">
    <w:name w:val="Fußzeile Zchn"/>
    <w:basedOn w:val="Absatz-Standardschriftart"/>
    <w:link w:val="Fuzeile"/>
    <w:uiPriority w:val="99"/>
    <w:rsid w:val="005D6D87"/>
  </w:style>
  <w:style w:type="paragraph" w:styleId="Inhaltsverzeichnisberschrift">
    <w:name w:val="TOC Heading"/>
    <w:basedOn w:val="berschrift1"/>
    <w:next w:val="Standard"/>
    <w:uiPriority w:val="39"/>
    <w:unhideWhenUsed/>
    <w:qFormat/>
    <w:rsid w:val="00F10A4F"/>
    <w:pPr>
      <w:keepLines/>
      <w:spacing w:before="480" w:line="276" w:lineRule="auto"/>
      <w:outlineLvl w:val="9"/>
    </w:pPr>
    <w:rPr>
      <w:rFonts w:asciiTheme="majorHAnsi" w:eastAsiaTheme="majorEastAsia" w:hAnsiTheme="majorHAnsi" w:cstheme="majorBidi"/>
      <w:color w:val="365F91" w:themeColor="accent1" w:themeShade="BF"/>
      <w:sz w:val="28"/>
      <w:szCs w:val="28"/>
    </w:rPr>
  </w:style>
  <w:style w:type="paragraph" w:styleId="Verzeichnis2">
    <w:name w:val="toc 2"/>
    <w:basedOn w:val="Standard"/>
    <w:next w:val="Standard"/>
    <w:autoRedefine/>
    <w:uiPriority w:val="39"/>
    <w:qFormat/>
    <w:rsid w:val="00F10A4F"/>
    <w:pPr>
      <w:spacing w:after="100"/>
      <w:ind w:left="200"/>
    </w:pPr>
  </w:style>
  <w:style w:type="paragraph" w:styleId="Verzeichnis1">
    <w:name w:val="toc 1"/>
    <w:basedOn w:val="Standard"/>
    <w:next w:val="Standard"/>
    <w:autoRedefine/>
    <w:uiPriority w:val="39"/>
    <w:qFormat/>
    <w:rsid w:val="007E47A3"/>
    <w:pPr>
      <w:tabs>
        <w:tab w:val="right" w:leader="dot" w:pos="9072"/>
      </w:tabs>
      <w:spacing w:after="100"/>
    </w:pPr>
  </w:style>
  <w:style w:type="paragraph" w:styleId="Titel">
    <w:name w:val="Title"/>
    <w:basedOn w:val="Standard"/>
    <w:next w:val="Standard"/>
    <w:link w:val="TitelZchn"/>
    <w:qFormat/>
    <w:rsid w:val="00F10A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F10A4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qFormat/>
    <w:rsid w:val="00F10A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rsid w:val="00F10A4F"/>
    <w:rPr>
      <w:rFonts w:asciiTheme="majorHAnsi" w:eastAsiaTheme="majorEastAsia" w:hAnsiTheme="majorHAnsi" w:cstheme="majorBidi"/>
      <w:i/>
      <w:iCs/>
      <w:color w:val="4F81BD" w:themeColor="accent1"/>
      <w:spacing w:val="15"/>
      <w:sz w:val="24"/>
      <w:szCs w:val="24"/>
    </w:rPr>
  </w:style>
  <w:style w:type="paragraph" w:styleId="Verzeichnis3">
    <w:name w:val="toc 3"/>
    <w:basedOn w:val="Standard"/>
    <w:next w:val="Standard"/>
    <w:autoRedefine/>
    <w:uiPriority w:val="39"/>
    <w:unhideWhenUsed/>
    <w:qFormat/>
    <w:rsid w:val="00F10A4F"/>
    <w:pPr>
      <w:spacing w:after="100" w:line="276" w:lineRule="auto"/>
      <w:ind w:left="440"/>
    </w:pPr>
    <w:rPr>
      <w:rFonts w:asciiTheme="minorHAnsi" w:eastAsiaTheme="minorEastAsia" w:hAnsiTheme="minorHAnsi" w:cstheme="minorBidi"/>
      <w:sz w:val="22"/>
      <w:szCs w:val="22"/>
    </w:rPr>
  </w:style>
  <w:style w:type="paragraph" w:customStyle="1" w:styleId="berschriftPflichtenheft">
    <w:name w:val="Überschrift Pflichtenheft"/>
    <w:basedOn w:val="berschrift1"/>
    <w:link w:val="berschriftPflichtenheftZchn"/>
    <w:qFormat/>
    <w:rsid w:val="00EF3001"/>
    <w:rPr>
      <w:rFonts w:ascii="Times New Roman" w:hAnsi="Times New Roman" w:cs="Times New Roman"/>
      <w:sz w:val="36"/>
      <w:szCs w:val="36"/>
    </w:rPr>
  </w:style>
  <w:style w:type="paragraph" w:customStyle="1" w:styleId="NormalerText">
    <w:name w:val="Normaler Text"/>
    <w:basedOn w:val="Standard"/>
    <w:link w:val="NormalerTextZchn"/>
    <w:rsid w:val="00BF6F44"/>
    <w:pPr>
      <w:spacing w:line="360" w:lineRule="auto"/>
    </w:pPr>
    <w:rPr>
      <w:sz w:val="24"/>
      <w:szCs w:val="24"/>
    </w:rPr>
  </w:style>
  <w:style w:type="character" w:customStyle="1" w:styleId="berschrift1Zchn">
    <w:name w:val="Überschrift 1 Zchn"/>
    <w:basedOn w:val="Absatz-Standardschriftart"/>
    <w:link w:val="berschrift1"/>
    <w:rsid w:val="00EF3001"/>
    <w:rPr>
      <w:rFonts w:ascii="Arial" w:hAnsi="Arial" w:cs="Arial"/>
      <w:b/>
      <w:bCs/>
      <w:sz w:val="24"/>
    </w:rPr>
  </w:style>
  <w:style w:type="character" w:customStyle="1" w:styleId="berschriftPflichtenheftZchn">
    <w:name w:val="Überschrift Pflichtenheft Zchn"/>
    <w:basedOn w:val="berschrift1Zchn"/>
    <w:link w:val="berschriftPflichtenheft"/>
    <w:rsid w:val="00EF3001"/>
    <w:rPr>
      <w:rFonts w:ascii="Arial" w:hAnsi="Arial" w:cs="Arial"/>
      <w:b/>
      <w:bCs/>
      <w:sz w:val="36"/>
      <w:szCs w:val="36"/>
    </w:rPr>
  </w:style>
  <w:style w:type="paragraph" w:customStyle="1" w:styleId="NormalerText2">
    <w:name w:val="Normaler Text2"/>
    <w:basedOn w:val="Standard"/>
    <w:link w:val="NormalerText2Zchn"/>
    <w:qFormat/>
    <w:rsid w:val="00BF6F44"/>
    <w:pPr>
      <w:spacing w:line="360" w:lineRule="auto"/>
    </w:pPr>
    <w:rPr>
      <w:sz w:val="24"/>
    </w:rPr>
  </w:style>
  <w:style w:type="character" w:customStyle="1" w:styleId="NormalerTextZchn">
    <w:name w:val="Normaler Text Zchn"/>
    <w:basedOn w:val="Absatz-Standardschriftart"/>
    <w:link w:val="NormalerText"/>
    <w:rsid w:val="00BF6F44"/>
    <w:rPr>
      <w:sz w:val="24"/>
      <w:szCs w:val="24"/>
    </w:rPr>
  </w:style>
  <w:style w:type="character" w:customStyle="1" w:styleId="NormalerText2Zchn">
    <w:name w:val="Normaler Text2 Zchn"/>
    <w:basedOn w:val="Absatz-Standardschriftart"/>
    <w:link w:val="NormalerText2"/>
    <w:rsid w:val="00BF6F44"/>
    <w:rPr>
      <w:sz w:val="24"/>
    </w:rPr>
  </w:style>
  <w:style w:type="character" w:styleId="IntensiveHervorhebung">
    <w:name w:val="Intense Emphasis"/>
    <w:basedOn w:val="Absatz-Standardschriftart"/>
    <w:uiPriority w:val="21"/>
    <w:qFormat/>
    <w:rsid w:val="006E4AE3"/>
    <w:rPr>
      <w:rFonts w:ascii="Times New Roman" w:hAnsi="Times New Roman"/>
      <w:b/>
      <w:bCs/>
      <w:i/>
      <w:iCs/>
      <w:color w:val="auto"/>
      <w:sz w:val="56"/>
    </w:rPr>
  </w:style>
  <w:style w:type="paragraph" w:styleId="Anfhrungszeichen">
    <w:name w:val="Quote"/>
    <w:basedOn w:val="Standard"/>
    <w:next w:val="Standard"/>
    <w:link w:val="AnfhrungszeichenZchn"/>
    <w:uiPriority w:val="29"/>
    <w:qFormat/>
    <w:rsid w:val="006E4AE3"/>
    <w:rPr>
      <w:i/>
      <w:iCs/>
      <w:color w:val="000000" w:themeColor="text1"/>
    </w:rPr>
  </w:style>
  <w:style w:type="character" w:customStyle="1" w:styleId="AnfhrungszeichenZchn">
    <w:name w:val="Anführungszeichen Zchn"/>
    <w:basedOn w:val="Absatz-Standardschriftart"/>
    <w:link w:val="Anfhrungszeichen"/>
    <w:uiPriority w:val="29"/>
    <w:rsid w:val="006E4AE3"/>
    <w:rPr>
      <w:i/>
      <w:iCs/>
      <w:color w:val="000000" w:themeColor="text1"/>
    </w:rPr>
  </w:style>
  <w:style w:type="paragraph" w:styleId="Listenabsatz">
    <w:name w:val="List Paragraph"/>
    <w:basedOn w:val="Standard"/>
    <w:uiPriority w:val="34"/>
    <w:qFormat/>
    <w:rsid w:val="00F0565D"/>
    <w:pPr>
      <w:ind w:left="720"/>
      <w:contextualSpacing/>
    </w:pPr>
  </w:style>
  <w:style w:type="paragraph" w:styleId="Beschriftung">
    <w:name w:val="caption"/>
    <w:basedOn w:val="Standard"/>
    <w:next w:val="Standard"/>
    <w:unhideWhenUsed/>
    <w:qFormat/>
    <w:rsid w:val="001F7DA5"/>
    <w:pPr>
      <w:spacing w:after="200"/>
    </w:pPr>
    <w:rPr>
      <w:b/>
      <w:bCs/>
      <w:color w:val="4F81BD" w:themeColor="accent1"/>
      <w:sz w:val="18"/>
      <w:szCs w:val="18"/>
    </w:rPr>
  </w:style>
  <w:style w:type="paragraph" w:styleId="Abbildungsverzeichnis">
    <w:name w:val="table of figures"/>
    <w:basedOn w:val="Standard"/>
    <w:next w:val="Standard"/>
    <w:uiPriority w:val="99"/>
    <w:rsid w:val="001F7DA5"/>
  </w:style>
  <w:style w:type="paragraph" w:styleId="berarbeitung">
    <w:name w:val="Revision"/>
    <w:hidden/>
    <w:uiPriority w:val="99"/>
    <w:semiHidden/>
    <w:rsid w:val="00CF5E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style>
  <w:style w:type="paragraph" w:styleId="berschrift1">
    <w:name w:val="heading 1"/>
    <w:basedOn w:val="Standard"/>
    <w:next w:val="Standard"/>
    <w:link w:val="berschrift1Zchn"/>
    <w:qFormat/>
    <w:rsid w:val="00EF3001"/>
    <w:pPr>
      <w:keepNext/>
      <w:spacing w:before="120" w:after="120"/>
      <w:outlineLvl w:val="0"/>
    </w:pPr>
    <w:rPr>
      <w:rFonts w:ascii="Arial" w:hAnsi="Arial" w:cs="Arial"/>
      <w:b/>
      <w:bCs/>
      <w:sz w:val="24"/>
    </w:rPr>
  </w:style>
  <w:style w:type="paragraph" w:styleId="berschrift2">
    <w:name w:val="heading 2"/>
    <w:basedOn w:val="Standard"/>
    <w:next w:val="Standard"/>
    <w:qFormat/>
    <w:pPr>
      <w:keepNext/>
      <w:jc w:val="center"/>
      <w:outlineLvl w:val="1"/>
    </w:pPr>
    <w:rPr>
      <w:rFonts w:ascii="Arial" w:hAnsi="Arial" w:cs="Arial"/>
      <w:b/>
      <w:bCs/>
      <w:sz w:val="28"/>
    </w:rPr>
  </w:style>
  <w:style w:type="paragraph" w:styleId="berschrift3">
    <w:name w:val="heading 3"/>
    <w:basedOn w:val="Standard"/>
    <w:next w:val="Standard"/>
    <w:qFormat/>
    <w:pPr>
      <w:keepNext/>
      <w:spacing w:before="120" w:after="120"/>
      <w:outlineLvl w:val="2"/>
    </w:pPr>
    <w:rPr>
      <w:rFonts w:ascii="Arial" w:hAnsi="Arial" w:cs="Arial"/>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character" w:styleId="Seitenzahl">
    <w:name w:val="page number"/>
    <w:basedOn w:val="Absatz-Standardschriftart"/>
  </w:style>
  <w:style w:type="character" w:styleId="Hyperlink">
    <w:name w:val="Hyperlink"/>
    <w:basedOn w:val="Absatz-Standardschriftart"/>
    <w:uiPriority w:val="99"/>
    <w:rPr>
      <w:color w:val="0000FF"/>
      <w:u w:val="single"/>
    </w:rPr>
  </w:style>
  <w:style w:type="paragraph" w:styleId="Sprechblasentext">
    <w:name w:val="Balloon Text"/>
    <w:basedOn w:val="Standard"/>
    <w:link w:val="SprechblasentextZchn"/>
    <w:rsid w:val="005D6D87"/>
    <w:rPr>
      <w:rFonts w:ascii="Tahoma" w:hAnsi="Tahoma" w:cs="Tahoma"/>
      <w:sz w:val="16"/>
      <w:szCs w:val="16"/>
    </w:rPr>
  </w:style>
  <w:style w:type="character" w:customStyle="1" w:styleId="SprechblasentextZchn">
    <w:name w:val="Sprechblasentext Zchn"/>
    <w:basedOn w:val="Absatz-Standardschriftart"/>
    <w:link w:val="Sprechblasentext"/>
    <w:rsid w:val="005D6D87"/>
    <w:rPr>
      <w:rFonts w:ascii="Tahoma" w:hAnsi="Tahoma" w:cs="Tahoma"/>
      <w:sz w:val="16"/>
      <w:szCs w:val="16"/>
    </w:rPr>
  </w:style>
  <w:style w:type="character" w:styleId="Fett">
    <w:name w:val="Strong"/>
    <w:basedOn w:val="Absatz-Standardschriftart"/>
    <w:qFormat/>
    <w:rsid w:val="005D6D87"/>
    <w:rPr>
      <w:b/>
      <w:bCs/>
    </w:rPr>
  </w:style>
  <w:style w:type="character" w:styleId="Hervorhebung">
    <w:name w:val="Emphasis"/>
    <w:basedOn w:val="Absatz-Standardschriftart"/>
    <w:qFormat/>
    <w:rsid w:val="005D6D87"/>
    <w:rPr>
      <w:i/>
      <w:iCs/>
    </w:rPr>
  </w:style>
  <w:style w:type="character" w:customStyle="1" w:styleId="KopfzeileZchn">
    <w:name w:val="Kopfzeile Zchn"/>
    <w:basedOn w:val="Absatz-Standardschriftart"/>
    <w:link w:val="Kopfzeile"/>
    <w:uiPriority w:val="99"/>
    <w:rsid w:val="005D6D87"/>
  </w:style>
  <w:style w:type="character" w:customStyle="1" w:styleId="FuzeileZchn">
    <w:name w:val="Fußzeile Zchn"/>
    <w:basedOn w:val="Absatz-Standardschriftart"/>
    <w:link w:val="Fuzeile"/>
    <w:uiPriority w:val="99"/>
    <w:rsid w:val="005D6D87"/>
  </w:style>
  <w:style w:type="paragraph" w:styleId="Inhaltsverzeichnisberschrift">
    <w:name w:val="TOC Heading"/>
    <w:basedOn w:val="berschrift1"/>
    <w:next w:val="Standard"/>
    <w:uiPriority w:val="39"/>
    <w:unhideWhenUsed/>
    <w:qFormat/>
    <w:rsid w:val="00F10A4F"/>
    <w:pPr>
      <w:keepLines/>
      <w:spacing w:before="480" w:line="276" w:lineRule="auto"/>
      <w:outlineLvl w:val="9"/>
    </w:pPr>
    <w:rPr>
      <w:rFonts w:asciiTheme="majorHAnsi" w:eastAsiaTheme="majorEastAsia" w:hAnsiTheme="majorHAnsi" w:cstheme="majorBidi"/>
      <w:color w:val="365F91" w:themeColor="accent1" w:themeShade="BF"/>
      <w:sz w:val="28"/>
      <w:szCs w:val="28"/>
    </w:rPr>
  </w:style>
  <w:style w:type="paragraph" w:styleId="Verzeichnis2">
    <w:name w:val="toc 2"/>
    <w:basedOn w:val="Standard"/>
    <w:next w:val="Standard"/>
    <w:autoRedefine/>
    <w:uiPriority w:val="39"/>
    <w:qFormat/>
    <w:rsid w:val="00F10A4F"/>
    <w:pPr>
      <w:spacing w:after="100"/>
      <w:ind w:left="200"/>
    </w:pPr>
  </w:style>
  <w:style w:type="paragraph" w:styleId="Verzeichnis1">
    <w:name w:val="toc 1"/>
    <w:basedOn w:val="Standard"/>
    <w:next w:val="Standard"/>
    <w:autoRedefine/>
    <w:uiPriority w:val="39"/>
    <w:qFormat/>
    <w:rsid w:val="00F10A4F"/>
    <w:pPr>
      <w:spacing w:after="100"/>
    </w:pPr>
  </w:style>
  <w:style w:type="paragraph" w:styleId="Titel">
    <w:name w:val="Title"/>
    <w:basedOn w:val="Standard"/>
    <w:next w:val="Standard"/>
    <w:link w:val="TitelZchn"/>
    <w:qFormat/>
    <w:rsid w:val="00F10A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F10A4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qFormat/>
    <w:rsid w:val="00F10A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rsid w:val="00F10A4F"/>
    <w:rPr>
      <w:rFonts w:asciiTheme="majorHAnsi" w:eastAsiaTheme="majorEastAsia" w:hAnsiTheme="majorHAnsi" w:cstheme="majorBidi"/>
      <w:i/>
      <w:iCs/>
      <w:color w:val="4F81BD" w:themeColor="accent1"/>
      <w:spacing w:val="15"/>
      <w:sz w:val="24"/>
      <w:szCs w:val="24"/>
    </w:rPr>
  </w:style>
  <w:style w:type="paragraph" w:styleId="Verzeichnis3">
    <w:name w:val="toc 3"/>
    <w:basedOn w:val="Standard"/>
    <w:next w:val="Standard"/>
    <w:autoRedefine/>
    <w:uiPriority w:val="39"/>
    <w:unhideWhenUsed/>
    <w:qFormat/>
    <w:rsid w:val="00F10A4F"/>
    <w:pPr>
      <w:spacing w:after="100" w:line="276" w:lineRule="auto"/>
      <w:ind w:left="440"/>
    </w:pPr>
    <w:rPr>
      <w:rFonts w:asciiTheme="minorHAnsi" w:eastAsiaTheme="minorEastAsia" w:hAnsiTheme="minorHAnsi" w:cstheme="minorBidi"/>
      <w:sz w:val="22"/>
      <w:szCs w:val="22"/>
    </w:rPr>
  </w:style>
  <w:style w:type="paragraph" w:customStyle="1" w:styleId="berschriftPflichtenheft">
    <w:name w:val="Überschrift Pflichtenheft"/>
    <w:basedOn w:val="berschrift1"/>
    <w:link w:val="berschriftPflichtenheftZchn"/>
    <w:qFormat/>
    <w:rsid w:val="00EF3001"/>
    <w:rPr>
      <w:rFonts w:ascii="Times New Roman" w:hAnsi="Times New Roman" w:cs="Times New Roman"/>
      <w:sz w:val="36"/>
      <w:szCs w:val="36"/>
    </w:rPr>
  </w:style>
  <w:style w:type="paragraph" w:customStyle="1" w:styleId="NormalerText">
    <w:name w:val="Normaler Text"/>
    <w:basedOn w:val="Standard"/>
    <w:link w:val="NormalerTextZchn"/>
    <w:rsid w:val="00BF6F44"/>
    <w:pPr>
      <w:spacing w:line="360" w:lineRule="auto"/>
    </w:pPr>
    <w:rPr>
      <w:sz w:val="24"/>
      <w:szCs w:val="24"/>
    </w:rPr>
  </w:style>
  <w:style w:type="character" w:customStyle="1" w:styleId="berschrift1Zchn">
    <w:name w:val="Überschrift 1 Zchn"/>
    <w:basedOn w:val="Absatz-Standardschriftart"/>
    <w:link w:val="berschrift1"/>
    <w:rsid w:val="00EF3001"/>
    <w:rPr>
      <w:rFonts w:ascii="Arial" w:hAnsi="Arial" w:cs="Arial"/>
      <w:b/>
      <w:bCs/>
      <w:sz w:val="24"/>
    </w:rPr>
  </w:style>
  <w:style w:type="character" w:customStyle="1" w:styleId="berschriftPflichtenheftZchn">
    <w:name w:val="Überschrift Pflichtenheft Zchn"/>
    <w:basedOn w:val="berschrift1Zchn"/>
    <w:link w:val="berschriftPflichtenheft"/>
    <w:rsid w:val="00EF3001"/>
    <w:rPr>
      <w:rFonts w:ascii="Arial" w:hAnsi="Arial" w:cs="Arial"/>
      <w:b/>
      <w:bCs/>
      <w:sz w:val="36"/>
      <w:szCs w:val="36"/>
    </w:rPr>
  </w:style>
  <w:style w:type="paragraph" w:customStyle="1" w:styleId="NormalerText2">
    <w:name w:val="Normaler Text2"/>
    <w:basedOn w:val="Standard"/>
    <w:link w:val="NormalerText2Zchn"/>
    <w:qFormat/>
    <w:rsid w:val="00BF6F44"/>
    <w:pPr>
      <w:spacing w:line="360" w:lineRule="auto"/>
    </w:pPr>
    <w:rPr>
      <w:sz w:val="24"/>
    </w:rPr>
  </w:style>
  <w:style w:type="character" w:customStyle="1" w:styleId="NormalerTextZchn">
    <w:name w:val="Normaler Text Zchn"/>
    <w:basedOn w:val="Absatz-Standardschriftart"/>
    <w:link w:val="NormalerText"/>
    <w:rsid w:val="00BF6F44"/>
    <w:rPr>
      <w:sz w:val="24"/>
      <w:szCs w:val="24"/>
    </w:rPr>
  </w:style>
  <w:style w:type="character" w:customStyle="1" w:styleId="NormalerText2Zchn">
    <w:name w:val="Normaler Text2 Zchn"/>
    <w:basedOn w:val="Absatz-Standardschriftart"/>
    <w:link w:val="NormalerText2"/>
    <w:rsid w:val="00BF6F44"/>
    <w:rPr>
      <w:sz w:val="24"/>
    </w:rPr>
  </w:style>
  <w:style w:type="character" w:styleId="IntensiveHervorhebung">
    <w:name w:val="Intense Emphasis"/>
    <w:basedOn w:val="Absatz-Standardschriftart"/>
    <w:uiPriority w:val="21"/>
    <w:qFormat/>
    <w:rsid w:val="006E4AE3"/>
    <w:rPr>
      <w:rFonts w:ascii="Times New Roman" w:hAnsi="Times New Roman"/>
      <w:b/>
      <w:bCs/>
      <w:i/>
      <w:iCs/>
      <w:color w:val="auto"/>
      <w:sz w:val="56"/>
      <w14:textOutline w14:w="9525" w14:cap="rnd" w14:cmpd="sng" w14:algn="ctr">
        <w14:noFill/>
        <w14:prstDash w14:val="solid"/>
        <w14:bevel/>
      </w14:textOutline>
    </w:rPr>
  </w:style>
  <w:style w:type="paragraph" w:styleId="Zitat">
    <w:name w:val="Quote"/>
    <w:basedOn w:val="Standard"/>
    <w:next w:val="Standard"/>
    <w:link w:val="ZitatZchn"/>
    <w:uiPriority w:val="29"/>
    <w:qFormat/>
    <w:rsid w:val="006E4AE3"/>
    <w:rPr>
      <w:i/>
      <w:iCs/>
      <w:color w:val="000000" w:themeColor="text1"/>
    </w:rPr>
  </w:style>
  <w:style w:type="character" w:customStyle="1" w:styleId="ZitatZchn">
    <w:name w:val="Zitat Zchn"/>
    <w:basedOn w:val="Absatz-Standardschriftart"/>
    <w:link w:val="Zitat"/>
    <w:uiPriority w:val="29"/>
    <w:rsid w:val="006E4AE3"/>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641352528">
      <w:bodyDiv w:val="1"/>
      <w:marLeft w:val="0"/>
      <w:marRight w:val="0"/>
      <w:marTop w:val="0"/>
      <w:marBottom w:val="0"/>
      <w:divBdr>
        <w:top w:val="none" w:sz="0" w:space="0" w:color="auto"/>
        <w:left w:val="none" w:sz="0" w:space="0" w:color="auto"/>
        <w:bottom w:val="none" w:sz="0" w:space="0" w:color="auto"/>
        <w:right w:val="none" w:sz="0" w:space="0" w:color="auto"/>
      </w:divBdr>
    </w:div>
    <w:div w:id="1650938485">
      <w:bodyDiv w:val="1"/>
      <w:marLeft w:val="0"/>
      <w:marRight w:val="0"/>
      <w:marTop w:val="0"/>
      <w:marBottom w:val="0"/>
      <w:divBdr>
        <w:top w:val="none" w:sz="0" w:space="0" w:color="auto"/>
        <w:left w:val="none" w:sz="0" w:space="0" w:color="auto"/>
        <w:bottom w:val="none" w:sz="0" w:space="0" w:color="auto"/>
        <w:right w:val="none" w:sz="0" w:space="0" w:color="auto"/>
      </w:divBdr>
      <w:divsChild>
        <w:div w:id="1868789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T:\formular\dokumentvorlagen\BA_LOGO.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9536E-4A1D-4C44-A4F3-22D1AFD5E48A}">
  <ds:schemaRefs>
    <ds:schemaRef ds:uri="http://schemas.openxmlformats.org/officeDocument/2006/bibliography"/>
  </ds:schemaRefs>
</ds:datastoreItem>
</file>

<file path=customXml/itemProps2.xml><?xml version="1.0" encoding="utf-8"?>
<ds:datastoreItem xmlns:ds="http://schemas.openxmlformats.org/officeDocument/2006/customXml" ds:itemID="{097D9A94-2EF2-4C74-9A6B-9422B423B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BA_LOGO.DOT</Template>
  <TotalTime>0</TotalTime>
  <Pages>13</Pages>
  <Words>1925</Words>
  <Characters>12128</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Berufsakademie Berlin * Neue Bahnhofstraße 11-17 * 10245 Berlin</vt:lpstr>
    </vt:vector>
  </TitlesOfParts>
  <Company>Berufsakademie Berlin</Company>
  <LinksUpToDate>false</LinksUpToDate>
  <CharactersWithSpaces>14025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Berufsakademie Berlin * Neue Bahnhofstraße 11-17 * 10245 Berlin</dc:title>
  <dc:creator>Christian Mrosk, Alexander Salzer, Tobias Schlufter, Philipp Thomas, Felix Wiederschein</dc:creator>
  <cp:lastModifiedBy>T1043</cp:lastModifiedBy>
  <cp:revision>9</cp:revision>
  <cp:lastPrinted>2004-10-01T07:24:00Z</cp:lastPrinted>
  <dcterms:created xsi:type="dcterms:W3CDTF">2011-10-24T10:55:00Z</dcterms:created>
  <dcterms:modified xsi:type="dcterms:W3CDTF">2011-10-27T08:35:00Z</dcterms:modified>
</cp:coreProperties>
</file>